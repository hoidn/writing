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CAA5" w14:textId="446A2825" w:rsidR="002A60CB" w:rsidRPr="00625094" w:rsidRDefault="00771D55" w:rsidP="002A60CB">
      <w:pPr>
        <w:ind w:firstLine="360"/>
        <w:jc w:val="center"/>
        <w:rPr>
          <w:rFonts w:ascii="Times New Roman" w:hAnsi="Times New Roman" w:cs="Times New Roman"/>
          <w:color w:val="222222"/>
          <w:sz w:val="36"/>
          <w:shd w:val="clear" w:color="auto" w:fill="FFFFFF"/>
        </w:rPr>
      </w:pPr>
      <w:r>
        <w:rPr>
          <w:rFonts w:ascii="Times New Roman" w:hAnsi="Times New Roman" w:cs="Times New Roman"/>
          <w:color w:val="222222"/>
          <w:sz w:val="36"/>
          <w:shd w:val="clear" w:color="auto" w:fill="FFFFFF"/>
        </w:rPr>
        <w:t>Mapping Species-Specific Ionization</w:t>
      </w:r>
      <w:r w:rsidR="002A60CB">
        <w:rPr>
          <w:rFonts w:ascii="Times New Roman" w:hAnsi="Times New Roman" w:cs="Times New Roman"/>
          <w:color w:val="222222"/>
          <w:sz w:val="36"/>
          <w:shd w:val="clear" w:color="auto" w:fill="FFFFFF"/>
        </w:rPr>
        <w:t xml:space="preserve"> in </w:t>
      </w:r>
      <w:r>
        <w:rPr>
          <w:rFonts w:ascii="Times New Roman" w:hAnsi="Times New Roman" w:cs="Times New Roman"/>
          <w:color w:val="222222"/>
          <w:sz w:val="36"/>
          <w:shd w:val="clear" w:color="auto" w:fill="FFFFFF"/>
        </w:rPr>
        <w:t xml:space="preserve">Warm Dense Crystalline </w:t>
      </w:r>
      <w:proofErr w:type="spellStart"/>
      <w:r w:rsidR="002A60CB">
        <w:rPr>
          <w:rFonts w:ascii="Times New Roman" w:hAnsi="Times New Roman" w:cs="Times New Roman"/>
          <w:color w:val="222222"/>
          <w:sz w:val="36"/>
          <w:shd w:val="clear" w:color="auto" w:fill="FFFFFF"/>
        </w:rPr>
        <w:t>MgO</w:t>
      </w:r>
      <w:proofErr w:type="spellEnd"/>
      <w:r w:rsidR="002A60CB">
        <w:rPr>
          <w:rFonts w:ascii="Times New Roman" w:hAnsi="Times New Roman" w:cs="Times New Roman"/>
          <w:color w:val="222222"/>
          <w:sz w:val="36"/>
          <w:shd w:val="clear" w:color="auto" w:fill="FFFFFF"/>
        </w:rPr>
        <w:t xml:space="preserve"> </w:t>
      </w:r>
      <w:proofErr w:type="gramStart"/>
      <w:r w:rsidR="002A60CB">
        <w:rPr>
          <w:rFonts w:ascii="Times New Roman" w:hAnsi="Times New Roman" w:cs="Times New Roman"/>
          <w:color w:val="222222"/>
          <w:sz w:val="36"/>
          <w:shd w:val="clear" w:color="auto" w:fill="FFFFFF"/>
        </w:rPr>
        <w:t>Under</w:t>
      </w:r>
      <w:proofErr w:type="gramEnd"/>
      <w:r w:rsidR="002A60CB">
        <w:rPr>
          <w:rFonts w:ascii="Times New Roman" w:hAnsi="Times New Roman" w:cs="Times New Roman"/>
          <w:color w:val="222222"/>
          <w:sz w:val="36"/>
          <w:shd w:val="clear" w:color="auto" w:fill="FFFFFF"/>
        </w:rPr>
        <w:t xml:space="preserve"> Extreme X-ray Heating</w:t>
      </w:r>
    </w:p>
    <w:p w14:paraId="3FCB07C3" w14:textId="77777777" w:rsidR="002A60CB" w:rsidRDefault="002A60CB" w:rsidP="002A60CB">
      <w:pPr>
        <w:ind w:firstLine="360"/>
        <w:rPr>
          <w:rFonts w:ascii="Times New Roman" w:hAnsi="Times New Roman" w:cs="Times New Roman"/>
          <w:b/>
          <w:color w:val="222222"/>
          <w:shd w:val="clear" w:color="auto" w:fill="FFFFFF"/>
        </w:rPr>
      </w:pPr>
    </w:p>
    <w:p w14:paraId="6AF5AC5D" w14:textId="77777777" w:rsidR="002A60CB" w:rsidRPr="002A60CB" w:rsidRDefault="002A60CB" w:rsidP="002A60CB">
      <w:pPr>
        <w:ind w:firstLine="360"/>
        <w:jc w:val="center"/>
        <w:rPr>
          <w:rFonts w:ascii="Times New Roman" w:hAnsi="Times New Roman" w:cs="Times New Roman"/>
          <w:color w:val="222222"/>
          <w:shd w:val="clear" w:color="auto" w:fill="FFFFFF"/>
          <w:vertAlign w:val="subscript"/>
        </w:rPr>
      </w:pPr>
      <w:r w:rsidRPr="00625094">
        <w:rPr>
          <w:rFonts w:ascii="Times New Roman" w:hAnsi="Times New Roman" w:cs="Times New Roman"/>
          <w:color w:val="222222"/>
          <w:shd w:val="clear" w:color="auto" w:fill="FFFFFF"/>
        </w:rPr>
        <w:t>Oliver Hoidn</w:t>
      </w:r>
      <w:r>
        <w:rPr>
          <w:rFonts w:ascii="Times New Roman" w:hAnsi="Times New Roman" w:cs="Times New Roman"/>
          <w:color w:val="222222"/>
          <w:shd w:val="clear" w:color="auto" w:fill="FFFFFF"/>
        </w:rPr>
        <w:t xml:space="preserve">, Ryan Valenza, </w:t>
      </w:r>
      <w:r w:rsidRPr="00625094">
        <w:rPr>
          <w:rFonts w:ascii="Times New Roman" w:hAnsi="Times New Roman" w:cs="Times New Roman"/>
          <w:color w:val="222222"/>
          <w:shd w:val="clear" w:color="auto" w:fill="FFFFFF"/>
        </w:rPr>
        <w:t xml:space="preserve">Gerald T. </w:t>
      </w:r>
      <w:proofErr w:type="spellStart"/>
      <w:proofErr w:type="gramStart"/>
      <w:r w:rsidRPr="00625094">
        <w:rPr>
          <w:rFonts w:ascii="Times New Roman" w:hAnsi="Times New Roman" w:cs="Times New Roman"/>
          <w:color w:val="222222"/>
          <w:shd w:val="clear" w:color="auto" w:fill="FFFFFF"/>
        </w:rPr>
        <w:t>Seidler</w:t>
      </w:r>
      <w:proofErr w:type="spellEnd"/>
      <w:r>
        <w:rPr>
          <w:rFonts w:ascii="Times New Roman" w:hAnsi="Times New Roman" w:cs="Times New Roman"/>
          <w:color w:val="222222"/>
          <w:shd w:val="clear" w:color="auto" w:fill="FFFFFF"/>
          <w:vertAlign w:val="superscript"/>
        </w:rPr>
        <w:t>(</w:t>
      </w:r>
      <w:proofErr w:type="gramEnd"/>
      <w:r>
        <w:rPr>
          <w:rFonts w:ascii="Times New Roman" w:hAnsi="Times New Roman" w:cs="Times New Roman"/>
          <w:color w:val="222222"/>
          <w:shd w:val="clear" w:color="auto" w:fill="FFFFFF"/>
          <w:vertAlign w:val="superscript"/>
        </w:rPr>
        <w:t>*)</w:t>
      </w:r>
      <w:r>
        <w:rPr>
          <w:rFonts w:ascii="Times New Roman" w:hAnsi="Times New Roman" w:cs="Times New Roman"/>
          <w:color w:val="222222"/>
          <w:shd w:val="clear" w:color="auto" w:fill="FFFFFF"/>
          <w:vertAlign w:val="subscript"/>
        </w:rPr>
        <w:t xml:space="preserve">, </w:t>
      </w:r>
      <w:r>
        <w:rPr>
          <w:rFonts w:ascii="Times New Roman" w:hAnsi="Times New Roman" w:cs="Times New Roman"/>
          <w:color w:val="222222"/>
          <w:shd w:val="clear" w:color="auto" w:fill="FFFFFF"/>
        </w:rPr>
        <w:t xml:space="preserve">Alexander </w:t>
      </w:r>
      <w:proofErr w:type="spellStart"/>
      <w:r>
        <w:rPr>
          <w:rFonts w:ascii="Times New Roman" w:hAnsi="Times New Roman" w:cs="Times New Roman"/>
          <w:color w:val="222222"/>
          <w:shd w:val="clear" w:color="auto" w:fill="FFFFFF"/>
        </w:rPr>
        <w:t>Ditter</w:t>
      </w:r>
      <w:proofErr w:type="spellEnd"/>
      <w:r>
        <w:rPr>
          <w:rFonts w:ascii="Times New Roman" w:hAnsi="Times New Roman" w:cs="Times New Roman"/>
          <w:color w:val="222222"/>
          <w:shd w:val="clear" w:color="auto" w:fill="FFFFFF"/>
        </w:rPr>
        <w:t xml:space="preserve">, William Holden, Evan </w:t>
      </w:r>
      <w:proofErr w:type="spellStart"/>
      <w:r>
        <w:rPr>
          <w:rFonts w:ascii="Times New Roman" w:hAnsi="Times New Roman" w:cs="Times New Roman"/>
          <w:color w:val="222222"/>
          <w:shd w:val="clear" w:color="auto" w:fill="FFFFFF"/>
        </w:rPr>
        <w:t>Jahrman</w:t>
      </w:r>
      <w:proofErr w:type="spellEnd"/>
      <w:r>
        <w:rPr>
          <w:rFonts w:ascii="Times New Roman" w:hAnsi="Times New Roman" w:cs="Times New Roman"/>
          <w:color w:val="222222"/>
          <w:shd w:val="clear" w:color="auto" w:fill="FFFFFF"/>
        </w:rPr>
        <w:t>, Luis Avila, Galen O’Neil, (</w:t>
      </w:r>
      <w:r w:rsidRPr="002A60CB">
        <w:rPr>
          <w:rFonts w:ascii="Times New Roman" w:hAnsi="Times New Roman" w:cs="Times New Roman"/>
          <w:i/>
          <w:color w:val="222222"/>
          <w:shd w:val="clear" w:color="auto" w:fill="FFFFFF"/>
        </w:rPr>
        <w:t>MEC people? Who am I forgetting?)</w:t>
      </w:r>
      <w:r w:rsidR="00554C19">
        <w:rPr>
          <w:rFonts w:ascii="Times New Roman" w:hAnsi="Times New Roman" w:cs="Times New Roman"/>
          <w:color w:val="222222"/>
          <w:shd w:val="clear" w:color="auto" w:fill="FFFFFF"/>
        </w:rPr>
        <w:t>,</w:t>
      </w:r>
      <w:r w:rsidRPr="002A60CB">
        <w:rPr>
          <w:rFonts w:ascii="Times New Roman" w:hAnsi="Times New Roman" w:cs="Times New Roman"/>
          <w:color w:val="222222"/>
          <w:shd w:val="clear" w:color="auto" w:fill="FFFFFF"/>
        </w:rPr>
        <w:t xml:space="preserve"> Josh </w:t>
      </w:r>
      <w:proofErr w:type="spellStart"/>
      <w:r w:rsidRPr="002A60CB">
        <w:rPr>
          <w:rFonts w:ascii="Times New Roman" w:hAnsi="Times New Roman" w:cs="Times New Roman"/>
          <w:color w:val="222222"/>
          <w:shd w:val="clear" w:color="auto" w:fill="FFFFFF"/>
        </w:rPr>
        <w:t>Kas</w:t>
      </w:r>
      <w:proofErr w:type="spellEnd"/>
      <w:r w:rsidR="00554C19">
        <w:rPr>
          <w:rFonts w:ascii="Times New Roman" w:hAnsi="Times New Roman" w:cs="Times New Roman"/>
          <w:color w:val="222222"/>
          <w:shd w:val="clear" w:color="auto" w:fill="FFFFFF"/>
        </w:rPr>
        <w:t xml:space="preserve">, </w:t>
      </w:r>
      <w:proofErr w:type="spellStart"/>
      <w:r w:rsidR="00554C19">
        <w:rPr>
          <w:rFonts w:ascii="Times New Roman" w:hAnsi="Times New Roman" w:cs="Times New Roman"/>
          <w:color w:val="222222"/>
          <w:shd w:val="clear" w:color="auto" w:fill="FFFFFF"/>
        </w:rPr>
        <w:t>Fer</w:t>
      </w:r>
      <w:proofErr w:type="spellEnd"/>
      <w:r w:rsidR="00554C19">
        <w:rPr>
          <w:rFonts w:ascii="Times New Roman" w:hAnsi="Times New Roman" w:cs="Times New Roman"/>
          <w:color w:val="222222"/>
          <w:shd w:val="clear" w:color="auto" w:fill="FFFFFF"/>
        </w:rPr>
        <w:t xml:space="preserve"> Vila, Sam </w:t>
      </w:r>
      <w:proofErr w:type="spellStart"/>
      <w:r w:rsidR="00554C19">
        <w:rPr>
          <w:rFonts w:ascii="Times New Roman" w:hAnsi="Times New Roman" w:cs="Times New Roman"/>
          <w:color w:val="222222"/>
          <w:shd w:val="clear" w:color="auto" w:fill="FFFFFF"/>
        </w:rPr>
        <w:t>Vinko</w:t>
      </w:r>
      <w:proofErr w:type="spellEnd"/>
      <w:r w:rsidR="00554C19">
        <w:rPr>
          <w:rFonts w:ascii="Times New Roman" w:hAnsi="Times New Roman" w:cs="Times New Roman"/>
          <w:color w:val="222222"/>
          <w:shd w:val="clear" w:color="auto" w:fill="FFFFFF"/>
        </w:rPr>
        <w:tab/>
      </w:r>
    </w:p>
    <w:p w14:paraId="6DE25488" w14:textId="77777777" w:rsidR="002A60CB" w:rsidRDefault="002A60CB" w:rsidP="002A60CB">
      <w:pPr>
        <w:ind w:firstLine="360"/>
        <w:jc w:val="center"/>
        <w:rPr>
          <w:rFonts w:ascii="Times New Roman" w:hAnsi="Times New Roman" w:cs="Times New Roman"/>
          <w:color w:val="222222"/>
          <w:shd w:val="clear" w:color="auto" w:fill="FFFFFF"/>
        </w:rPr>
      </w:pPr>
    </w:p>
    <w:p w14:paraId="1ED1E337" w14:textId="77777777" w:rsidR="002A60CB" w:rsidRDefault="002A60CB" w:rsidP="002A60CB">
      <w:pPr>
        <w:ind w:firstLine="360"/>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Physics Department, University of Washington, Seattle WA</w:t>
      </w:r>
    </w:p>
    <w:p w14:paraId="7506678E" w14:textId="77777777" w:rsidR="002F39EF" w:rsidRDefault="002F39EF" w:rsidP="002A60CB">
      <w:pPr>
        <w:ind w:firstLine="360"/>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National Institute of Standards and Technology, Boulder CO</w:t>
      </w:r>
    </w:p>
    <w:p w14:paraId="11BFA3BB" w14:textId="77777777" w:rsidR="002A60CB" w:rsidRDefault="002A60CB" w:rsidP="002A60CB">
      <w:pPr>
        <w:ind w:firstLine="360"/>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seidler@uw.edu</w:t>
      </w:r>
    </w:p>
    <w:p w14:paraId="7FF8FB32" w14:textId="77777777" w:rsidR="002A60CB" w:rsidRDefault="002A60CB" w:rsidP="002A60CB">
      <w:pPr>
        <w:ind w:firstLine="360"/>
        <w:rPr>
          <w:rFonts w:ascii="Times New Roman" w:hAnsi="Times New Roman" w:cs="Times New Roman"/>
          <w:color w:val="222222"/>
          <w:shd w:val="clear" w:color="auto" w:fill="FFFFFF"/>
        </w:rPr>
      </w:pPr>
    </w:p>
    <w:p w14:paraId="772A1517" w14:textId="77777777" w:rsidR="00771D55" w:rsidRDefault="00771D55" w:rsidP="00771D55">
      <w:pPr>
        <w:widowControl/>
        <w:suppressAutoHyphens w:val="0"/>
        <w:spacing w:line="360" w:lineRule="auto"/>
        <w:rPr>
          <w:rFonts w:ascii="Times New Roman" w:hAnsi="Times New Roman" w:cs="Times New Roman"/>
          <w:color w:val="222222"/>
          <w:shd w:val="clear" w:color="auto" w:fill="FFFFFF"/>
        </w:rPr>
      </w:pPr>
    </w:p>
    <w:p w14:paraId="20C5C369" w14:textId="77777777" w:rsidR="00771D55" w:rsidRDefault="00771D55" w:rsidP="00771D55">
      <w:pPr>
        <w:widowControl/>
        <w:suppressAutoHyphens w:val="0"/>
        <w:spacing w:line="360" w:lineRule="auto"/>
        <w:rPr>
          <w:rFonts w:ascii="Times New Roman" w:hAnsi="Times New Roman" w:cs="Times New Roman"/>
          <w:color w:val="222222"/>
          <w:shd w:val="clear" w:color="auto" w:fill="FFFFFF"/>
        </w:rPr>
      </w:pPr>
    </w:p>
    <w:p w14:paraId="5F2B8297" w14:textId="1CC768F2" w:rsidR="00EC515B" w:rsidRDefault="00771D55" w:rsidP="00771D55">
      <w:pPr>
        <w:widowControl/>
        <w:suppressAutoHyphens w:val="0"/>
        <w:spacing w:line="360" w:lineRule="auto"/>
        <w:rPr>
          <w:bCs/>
        </w:rPr>
      </w:pPr>
      <w:r>
        <w:rPr>
          <w:bCs/>
        </w:rPr>
        <w:t xml:space="preserve">We report a study of the x-ray diffraction of </w:t>
      </w:r>
      <w:proofErr w:type="spellStart"/>
      <w:r>
        <w:rPr>
          <w:bCs/>
        </w:rPr>
        <w:t>nanocrystalline</w:t>
      </w:r>
      <w:proofErr w:type="spellEnd"/>
      <w:r>
        <w:rPr>
          <w:bCs/>
        </w:rPr>
        <w:t xml:space="preserve"> </w:t>
      </w:r>
      <w:proofErr w:type="spellStart"/>
      <w:r>
        <w:rPr>
          <w:bCs/>
        </w:rPr>
        <w:t>MgO</w:t>
      </w:r>
      <w:proofErr w:type="spellEnd"/>
      <w:r>
        <w:rPr>
          <w:bCs/>
        </w:rPr>
        <w:t xml:space="preserve"> during heating by high-intensity x-ray pulses from an x-ray free electron laser (XFEL).  Careful consideration of the three lowest Miller index Bragg peaks gives strong evidence that the </w:t>
      </w:r>
      <w:proofErr w:type="spellStart"/>
      <w:r>
        <w:rPr>
          <w:bCs/>
        </w:rPr>
        <w:t>MgO</w:t>
      </w:r>
      <w:proofErr w:type="spellEnd"/>
      <w:r>
        <w:rPr>
          <w:bCs/>
        </w:rPr>
        <w:t xml:space="preserve"> remains crystalline during the XFEL pulses and also that there is a disproportionate ionization of the O</w:t>
      </w:r>
      <w:r w:rsidRPr="00771D55">
        <w:rPr>
          <w:bCs/>
          <w:vertAlign w:val="superscript"/>
        </w:rPr>
        <w:t>2-</w:t>
      </w:r>
      <w:r>
        <w:rPr>
          <w:bCs/>
        </w:rPr>
        <w:t xml:space="preserve"> ion</w:t>
      </w:r>
      <w:r w:rsidR="003B573C">
        <w:rPr>
          <w:bCs/>
        </w:rPr>
        <w:t xml:space="preserve"> at </w:t>
      </w:r>
      <w:r w:rsidR="000E6EA7">
        <w:rPr>
          <w:bCs/>
        </w:rPr>
        <w:t xml:space="preserve">surprisingly </w:t>
      </w:r>
      <w:r w:rsidR="003B573C">
        <w:rPr>
          <w:bCs/>
        </w:rPr>
        <w:t xml:space="preserve">low incident flux densities with respect to what would naively be expected from the unperturbed crystalline ground-state electronic properties.  We tentatively attribute this to the likely introduction of a significant density of states into the </w:t>
      </w:r>
      <w:proofErr w:type="spellStart"/>
      <w:r w:rsidR="003B573C">
        <w:rPr>
          <w:bCs/>
        </w:rPr>
        <w:t>MgO</w:t>
      </w:r>
      <w:proofErr w:type="spellEnd"/>
      <w:r w:rsidR="003B573C">
        <w:rPr>
          <w:bCs/>
        </w:rPr>
        <w:t xml:space="preserve"> ground-state energy gap as a consequence of high site disorder of the charge state of the Mg and O ions.  The full dependence of the nominal ionization difference between the two crystallographic sites shows a plateau at intermediate incident flux and a final rise at our highest incident flux densities.  These results are compared and contrasted with theory (slightly more detail)</w:t>
      </w:r>
      <w:proofErr w:type="gramStart"/>
      <w:r w:rsidR="003B573C">
        <w:rPr>
          <w:bCs/>
        </w:rPr>
        <w:t>..</w:t>
      </w:r>
      <w:proofErr w:type="gramEnd"/>
      <w:r w:rsidR="003B573C">
        <w:rPr>
          <w:bCs/>
        </w:rPr>
        <w:t xml:space="preserve">  </w:t>
      </w:r>
      <w:r>
        <w:rPr>
          <w:bCs/>
        </w:rPr>
        <w:t>This study emphasizes the value of wide-angle x-ray diffraction coupled with the choice of model systems for x-ray heating where the unit cell has sufficient complexity that the Bragg peaks have widely different degrees of constructive or destructive interference between the different sites in the unit cell.  We discuss possible future directions, including the use of x-ray pump / x-ray probe XFEL studies of warm, dense crystalline matter as a way to interrogate</w:t>
      </w:r>
      <w:r w:rsidR="003B573C">
        <w:rPr>
          <w:bCs/>
        </w:rPr>
        <w:t>, under conditions better approaching local thermodynamic equilibrium of electronic degrees of freedom,</w:t>
      </w:r>
      <w:r>
        <w:rPr>
          <w:bCs/>
        </w:rPr>
        <w:t xml:space="preserve"> the electronic structure at intermediate degeneracies where theoretical treatment remains a topic of ongoing research.</w:t>
      </w:r>
    </w:p>
    <w:p w14:paraId="13AB46EC" w14:textId="77777777" w:rsidR="00EC515B" w:rsidRDefault="00EC515B" w:rsidP="00771D55">
      <w:pPr>
        <w:widowControl/>
        <w:suppressAutoHyphens w:val="0"/>
        <w:spacing w:line="360" w:lineRule="auto"/>
        <w:rPr>
          <w:bCs/>
        </w:rPr>
      </w:pPr>
    </w:p>
    <w:p w14:paraId="2CCC8774" w14:textId="77777777" w:rsidR="00EC515B" w:rsidRDefault="00EC515B" w:rsidP="00771D55">
      <w:pPr>
        <w:widowControl/>
        <w:suppressAutoHyphens w:val="0"/>
        <w:spacing w:line="360" w:lineRule="auto"/>
        <w:rPr>
          <w:bCs/>
        </w:rPr>
      </w:pPr>
    </w:p>
    <w:p w14:paraId="0CB964B9" w14:textId="3D753E10" w:rsidR="002A60CB" w:rsidRDefault="00EC515B" w:rsidP="00771D55">
      <w:pPr>
        <w:widowControl/>
        <w:suppressAutoHyphens w:val="0"/>
        <w:spacing w:line="360" w:lineRule="auto"/>
        <w:rPr>
          <w:b/>
          <w:bCs/>
        </w:rPr>
      </w:pPr>
      <w:r>
        <w:rPr>
          <w:bCs/>
        </w:rPr>
        <w:t xml:space="preserve">In preparation, Phys. Rev. </w:t>
      </w:r>
      <w:proofErr w:type="gramStart"/>
      <w:r>
        <w:rPr>
          <w:bCs/>
        </w:rPr>
        <w:t>B  (</w:t>
      </w:r>
      <w:proofErr w:type="gramEnd"/>
      <w:r>
        <w:rPr>
          <w:bCs/>
        </w:rPr>
        <w:t>?)</w:t>
      </w:r>
      <w:r w:rsidR="00771D55">
        <w:rPr>
          <w:bCs/>
        </w:rPr>
        <w:t xml:space="preserve">  </w:t>
      </w:r>
      <w:r w:rsidR="002A60CB">
        <w:rPr>
          <w:b/>
          <w:bCs/>
        </w:rPr>
        <w:br w:type="page"/>
      </w:r>
    </w:p>
    <w:p w14:paraId="3F59D297" w14:textId="77777777" w:rsidR="002A60CB" w:rsidRDefault="002A60CB">
      <w:pPr>
        <w:spacing w:line="360" w:lineRule="auto"/>
        <w:rPr>
          <w:b/>
          <w:bCs/>
        </w:rPr>
      </w:pPr>
    </w:p>
    <w:p w14:paraId="73F0CC56" w14:textId="77777777" w:rsidR="002A60CB" w:rsidRDefault="002A60CB">
      <w:pPr>
        <w:spacing w:line="360" w:lineRule="auto"/>
        <w:rPr>
          <w:b/>
          <w:bCs/>
        </w:rPr>
      </w:pPr>
    </w:p>
    <w:p w14:paraId="77DBE524" w14:textId="77777777" w:rsidR="00E0364B" w:rsidRDefault="007B55ED">
      <w:pPr>
        <w:spacing w:line="360" w:lineRule="auto"/>
        <w:rPr>
          <w:b/>
          <w:bCs/>
        </w:rPr>
      </w:pPr>
      <w:r>
        <w:rPr>
          <w:b/>
          <w:bCs/>
        </w:rPr>
        <w:t>Introduction</w:t>
      </w:r>
    </w:p>
    <w:p w14:paraId="49F2977B" w14:textId="77777777" w:rsidR="00D116D4" w:rsidRDefault="00D116D4">
      <w:pPr>
        <w:spacing w:line="360" w:lineRule="auto"/>
      </w:pPr>
    </w:p>
    <w:p w14:paraId="7AAA17D5" w14:textId="64D94F3F" w:rsidR="00D93922" w:rsidRPr="00BC627F" w:rsidRDefault="001511F1">
      <w:pPr>
        <w:spacing w:line="360" w:lineRule="auto"/>
        <w:rPr>
          <w:vertAlign w:val="superscript"/>
        </w:rPr>
      </w:pPr>
      <w:r>
        <w:t>The ‘warm dense matter’ (WDM) regime resides in an important</w:t>
      </w:r>
      <w:del w:id="0" w:author="Jerry" w:date="2017-05-30T14:27:00Z">
        <w:r w:rsidDel="00EC515B">
          <w:delText>,</w:delText>
        </w:r>
      </w:del>
      <w:r>
        <w:t xml:space="preserve"> and theoretically interesting middle-ground between conditions typical of high-pressure studies in condensed matter physics and those instead of great interest to contemporary plasma physics, where atoms are fully ionized. </w:t>
      </w:r>
      <w:r w:rsidR="00D93922">
        <w:t xml:space="preserve">WDM is defined by partial ionization, </w:t>
      </w:r>
      <w:r w:rsidR="00C71F62">
        <w:t xml:space="preserve">solid-like </w:t>
      </w:r>
      <w:r w:rsidR="00EC515B">
        <w:t xml:space="preserve">or higher </w:t>
      </w:r>
      <w:r w:rsidR="00C71F62">
        <w:t xml:space="preserve">densities, </w:t>
      </w:r>
      <w:r w:rsidR="00D93922">
        <w:t>substantial Fermi degeneracy (</w:t>
      </w:r>
      <m:oMath>
        <m:r>
          <w:rPr>
            <w:rFonts w:ascii="Cambria Math" w:hAnsi="Cambria Math"/>
          </w:rPr>
          <m:t xml:space="preserve">T≤ </m:t>
        </m:r>
        <m:sSub>
          <m:sSubPr>
            <m:ctrlPr>
              <w:rPr>
                <w:rFonts w:ascii="Cambria Math" w:hAnsi="Cambria Math"/>
                <w:i/>
              </w:rPr>
            </m:ctrlPr>
          </m:sSubPr>
          <m:e>
            <m:r>
              <w:rPr>
                <w:rFonts w:ascii="Cambria Math" w:hAnsi="Cambria Math"/>
              </w:rPr>
              <m:t>E</m:t>
            </m:r>
          </m:e>
          <m:sub>
            <m:r>
              <w:rPr>
                <w:rFonts w:ascii="Cambria Math" w:hAnsi="Cambria Math"/>
              </w:rPr>
              <m:t>F</m:t>
            </m:r>
          </m:sub>
        </m:sSub>
      </m:oMath>
      <w:r w:rsidR="00D93922">
        <w:t xml:space="preserve">), and values for the plasma coupling parameter </w:t>
      </w:r>
      <w:r w:rsidR="00D93922">
        <w:rPr>
          <w:rFonts w:ascii="Times New Roman" w:hAnsi="Times New Roman" w:cs="Times New Roman"/>
        </w:rPr>
        <w:t>Γ of order unity or larger</w:t>
      </w:r>
      <w:r w:rsidR="00D93922">
        <w:t>. (</w:t>
      </w:r>
      <w:proofErr w:type="gramStart"/>
      <w:r w:rsidR="00D93922">
        <w:t>cite</w:t>
      </w:r>
      <w:proofErr w:type="gramEnd"/>
      <w:r w:rsidR="00D93922">
        <w:t xml:space="preserve"> </w:t>
      </w:r>
      <w:r w:rsidR="00D93922" w:rsidRPr="00D93922">
        <w:t>doi:10.1088/0741-3335/47/12B/S31</w:t>
      </w:r>
      <w:r w:rsidR="00D93922">
        <w:t xml:space="preserve"> and others). </w:t>
      </w:r>
      <w:r w:rsidR="004005C0">
        <w:t xml:space="preserve">Beyond </w:t>
      </w:r>
      <w:r w:rsidR="000810C9">
        <w:t>intrinsic interest in</w:t>
      </w:r>
      <w:r w:rsidR="004005C0">
        <w:t xml:space="preserve"> </w:t>
      </w:r>
      <w:r w:rsidR="000810C9">
        <w:t>understanding this</w:t>
      </w:r>
      <w:r w:rsidR="004005C0">
        <w:t xml:space="preserve"> exotic physical regime, the collective properties of WDM—such as </w:t>
      </w:r>
      <w:r w:rsidR="000810C9">
        <w:t xml:space="preserve">its </w:t>
      </w:r>
      <w:r w:rsidR="004005C0">
        <w:t xml:space="preserve">equations of state (EOS), opacities, and viscosities—are of fundamental </w:t>
      </w:r>
      <w:r w:rsidR="000810C9">
        <w:t>importance</w:t>
      </w:r>
      <w:r w:rsidR="004005C0">
        <w:t xml:space="preserve"> in geophysics, planetary and stellar astrophysics, and inertial confinement fusion (ICF). </w:t>
      </w:r>
      <w:r w:rsidR="000810C9">
        <w:t>(</w:t>
      </w:r>
      <w:proofErr w:type="gramStart"/>
      <w:r w:rsidR="000810C9">
        <w:t>cites</w:t>
      </w:r>
      <w:proofErr w:type="gramEnd"/>
      <w:r w:rsidR="000810C9">
        <w:t>) Validating models of WDM requires pushing existing</w:t>
      </w:r>
      <w:r w:rsidR="00C71F62">
        <w:t xml:space="preserve"> analytical and </w:t>
      </w:r>
      <w:r w:rsidR="00C71F62">
        <w:rPr>
          <w:i/>
        </w:rPr>
        <w:t>ab initio</w:t>
      </w:r>
      <w:r w:rsidR="000810C9">
        <w:t xml:space="preserve"> theoretical frameworks</w:t>
      </w:r>
      <w:r w:rsidR="00C71F62">
        <w:t xml:space="preserve"> beyond their presently-demonstrated ranges of applicability. The </w:t>
      </w:r>
      <w:r w:rsidR="000F1F95">
        <w:t xml:space="preserve">bootstrapping of WDM models </w:t>
      </w:r>
      <w:r w:rsidR="00C71F62">
        <w:t>thus demands good empirical constraints.</w:t>
      </w:r>
    </w:p>
    <w:p w14:paraId="2DB5D84B" w14:textId="77777777" w:rsidR="001511F1" w:rsidRDefault="001511F1">
      <w:pPr>
        <w:spacing w:line="360" w:lineRule="auto"/>
      </w:pPr>
    </w:p>
    <w:p w14:paraId="34377D54" w14:textId="674B713A" w:rsidR="001511F1" w:rsidRDefault="001511F1">
      <w:pPr>
        <w:spacing w:line="360" w:lineRule="auto"/>
      </w:pPr>
      <w:r>
        <w:t xml:space="preserve">WDM, however, presents unique practical challenges.  While some obvious difficulties accrue from the details of how this transient state of matter is actually created, </w:t>
      </w:r>
      <w:r w:rsidR="00EC515B">
        <w:t>hard</w:t>
      </w:r>
      <w:r>
        <w:t xml:space="preserve"> problems </w:t>
      </w:r>
      <w:r w:rsidR="00EC515B">
        <w:t>arise</w:t>
      </w:r>
      <w:r>
        <w:t xml:space="preserve"> from the question of experimental diagnostics.  Specifically, the high opacity of dense, partially-ionized matter renders ineffective the well-developed suite of optical-wavelength tools that are regularly used to obtain detailed microscopic information for low density plasmas.  The community has therefore</w:t>
      </w:r>
      <w:ins w:id="1" w:author="oliver" w:date="2017-06-01T21:12:00Z">
        <w:r w:rsidR="009F3D0E">
          <w:t xml:space="preserve"> </w:t>
        </w:r>
      </w:ins>
      <w:r>
        <w:t>turned to x-ray wavelength diagnostics, each of which has a different connection to microscopic observables of interest.  X-ray absorption spectroscopy interrogates the unoccupied electronic density of states, x-ray fluorescence informs us about semi-core and core-level occupancies of the ions, and elastic and inelastic x-ray scattering characterize the real-space</w:t>
      </w:r>
      <w:r w:rsidR="00297E3A">
        <w:t xml:space="preserve"> charge density and </w:t>
      </w:r>
      <w:r>
        <w:t>momentum-space</w:t>
      </w:r>
      <w:r w:rsidR="00297E3A">
        <w:t xml:space="preserve"> distribution functions,</w:t>
      </w:r>
      <w:r>
        <w:t xml:space="preserve"> respectively. </w:t>
      </w:r>
    </w:p>
    <w:p w14:paraId="4FCFCF50" w14:textId="77777777" w:rsidR="001511F1" w:rsidRDefault="001511F1">
      <w:pPr>
        <w:spacing w:line="360" w:lineRule="auto"/>
      </w:pPr>
    </w:p>
    <w:p w14:paraId="72511B0F" w14:textId="41B0FFB7" w:rsidR="00204AD9" w:rsidRDefault="00297E3A" w:rsidP="00204AD9">
      <w:pPr>
        <w:spacing w:line="360" w:lineRule="auto"/>
      </w:pPr>
      <w:r>
        <w:t xml:space="preserve">The role of elastic x-ray scattering, i.e., x-ray diffraction (XRD), in the study of </w:t>
      </w:r>
      <w:r w:rsidR="00EC515B">
        <w:t xml:space="preserve">crystalline </w:t>
      </w:r>
      <w:r>
        <w:t xml:space="preserve">WDM has </w:t>
      </w:r>
      <w:r w:rsidR="00EC515B">
        <w:t>recently been discussed</w:t>
      </w:r>
      <w:r>
        <w:t xml:space="preserve"> by Valenza and Seidler [cite].  While all early XRD studies of WDM were performed in laser-shock studies where long-range crystalline order of the target is destroyed, those authors instead address the question of WDM created by heating of crystalline targets by the extremely fast pulses created by x-ray free electron lasers (XFELs).  </w:t>
      </w:r>
      <w:r w:rsidR="00DE1956">
        <w:t xml:space="preserve">While one key result of that work is the large contribution </w:t>
      </w:r>
      <w:r w:rsidR="00EC515B">
        <w:t xml:space="preserve">to XRD </w:t>
      </w:r>
      <w:r w:rsidR="00DE1956">
        <w:t xml:space="preserve">of the nominally ‘free’ electrons for low-Z systems, there are two overarching </w:t>
      </w:r>
      <w:r w:rsidR="00DE1956">
        <w:lastRenderedPageBreak/>
        <w:t xml:space="preserve">perspectives in that work that help motivate the present study.  First, XRD from crystalline WDM provides an important testing ground for finite-T electronic structure theory, giving direct measurement of the fundamental quantity predicted in DFT approaches, i.e., the </w:t>
      </w:r>
      <w:r w:rsidR="00204AD9">
        <w:t xml:space="preserve">spatial distribution of charge </w:t>
      </w:r>
      <w:r w:rsidR="00DE1956">
        <w:t>density.</w:t>
      </w:r>
      <w:r w:rsidR="00204AD9">
        <w:t xml:space="preserve"> For example, for low-Z systems, finite-T studies of XRD might be used to give an especially salient inquiry into exchange functional effects under intermediate degeneracy of the unbound electrons.  Second, and of greater relevance here, XRD from a WDM state where the ion cores are at least effectively stationary is a rich experiment that, through the careful choice of target material crystal structure, can be designed to have far higher information content</w:t>
      </w:r>
      <w:r w:rsidR="006A622F">
        <w:t xml:space="preserve"> about microscopic parameters, such as species-specific ionization states,</w:t>
      </w:r>
      <w:r w:rsidR="00204AD9">
        <w:t xml:space="preserve"> than has been the case in studies of disordered WDM.</w:t>
      </w:r>
    </w:p>
    <w:p w14:paraId="2C87F6FA" w14:textId="77777777" w:rsidR="00204AD9" w:rsidRDefault="00204AD9">
      <w:pPr>
        <w:spacing w:line="360" w:lineRule="auto"/>
      </w:pPr>
    </w:p>
    <w:p w14:paraId="771A9747" w14:textId="2A4060AF" w:rsidR="00A6790F" w:rsidRDefault="00C60986" w:rsidP="007A1F09">
      <w:pPr>
        <w:spacing w:line="360" w:lineRule="auto"/>
      </w:pPr>
      <w:r>
        <w:t xml:space="preserve">We report here a study of the XRD from nanophase </w:t>
      </w:r>
      <w:r w:rsidR="00E250CC">
        <w:t xml:space="preserve">XFEL-heated </w:t>
      </w:r>
      <w:r>
        <w:t xml:space="preserve">targets of the simple compound </w:t>
      </w:r>
      <w:proofErr w:type="spellStart"/>
      <w:r>
        <w:t>MgO</w:t>
      </w:r>
      <w:proofErr w:type="spellEnd"/>
      <w:r>
        <w:t xml:space="preserve">.  In the context of the above discussion, this choice is highly desirable.  First, </w:t>
      </w:r>
      <w:proofErr w:type="spellStart"/>
      <w:r>
        <w:t>MgO</w:t>
      </w:r>
      <w:proofErr w:type="spellEnd"/>
      <w:r>
        <w:t xml:space="preserve">, which has the </w:t>
      </w:r>
      <w:proofErr w:type="spellStart"/>
      <w:r>
        <w:t>NaCl</w:t>
      </w:r>
      <w:proofErr w:type="spellEnd"/>
      <w:r>
        <w:t xml:space="preserve"> rock-salt structure, is an example of the simplest crystal structure where there are low-angle Bragg peaks that have either purely constructive or purely destructive interference between the dissimilar species in the unit cell.  This </w:t>
      </w:r>
      <w:r w:rsidR="00E250CC">
        <w:t>property is nontrivial, and it gives the experiment sensitivity to not just the average ionization across the unit cell but instead the ionization of each species.  Second, the combination of slightly heavier atoms than in the Valenza [cite] work together with favorably distribut</w:t>
      </w:r>
      <w:r w:rsidR="00B27814">
        <w:t>ed</w:t>
      </w:r>
      <w:r w:rsidR="00E250CC">
        <w:t xml:space="preserve"> conduction-band charge densities allows interpretation in the context of a simple atomic form factor model that ignores the contributions to XRD from the unbound electrons.  Third, the long semicore lifetime of Mg 2p holes provides an interesting problem for the present work, where there is then a meaningful competition between O valence-level and Mg 2p-level depopulation, but also provides a natural extension to the future where </w:t>
      </w:r>
      <w:r w:rsidR="007A1F09">
        <w:t xml:space="preserve">variable-delay </w:t>
      </w:r>
      <w:r w:rsidR="00E250CC">
        <w:t xml:space="preserve">x-ray pump/probe studies </w:t>
      </w:r>
      <w:r w:rsidR="009433DD">
        <w:t>will be able to</w:t>
      </w:r>
      <w:r w:rsidR="001E6AD1">
        <w:t xml:space="preserve"> </w:t>
      </w:r>
      <w:r w:rsidR="009433DD">
        <w:t>measure</w:t>
      </w:r>
      <w:r w:rsidR="001E6AD1">
        <w:t xml:space="preserve"> systems’ responses to long-lived electronic excitations with</w:t>
      </w:r>
      <w:r w:rsidR="007A1F09">
        <w:t xml:space="preserve"> </w:t>
      </w:r>
      <w:r w:rsidR="001E6AD1">
        <w:t xml:space="preserve">fine </w:t>
      </w:r>
      <w:r w:rsidR="007A1F09">
        <w:t xml:space="preserve">time resolution compared to </w:t>
      </w:r>
      <w:r w:rsidR="001E6AD1">
        <w:t xml:space="preserve">durations of the </w:t>
      </w:r>
      <w:proofErr w:type="spellStart"/>
      <w:r w:rsidR="001E6AD1">
        <w:t>nonequilibrium</w:t>
      </w:r>
      <w:proofErr w:type="spellEnd"/>
      <w:r w:rsidR="001E6AD1">
        <w:t xml:space="preserve"> states involved</w:t>
      </w:r>
      <w:r w:rsidR="007A1F09">
        <w:t xml:space="preserve">. </w:t>
      </w:r>
      <w:r w:rsidR="00780041">
        <w:t xml:space="preserve"> Finally, while the nanophase nature of the target poses some added complications in calculating the average energy actually deposited in each unit cell, it ensures good sample isotropy so that the XRD rings are uniform for each single shot.  This</w:t>
      </w:r>
      <w:r w:rsidR="008C7497">
        <w:t xml:space="preserve"> averts </w:t>
      </w:r>
      <w:r w:rsidR="009433DD">
        <w:t xml:space="preserve">a problem </w:t>
      </w:r>
      <w:r w:rsidR="008C7497">
        <w:t>that can arise in coarse</w:t>
      </w:r>
      <w:r w:rsidR="009433DD">
        <w:t>-grained powder diffraction samples,</w:t>
      </w:r>
      <w:r w:rsidR="008C7497">
        <w:t xml:space="preserve"> wherein </w:t>
      </w:r>
      <w:r w:rsidR="009433DD">
        <w:t>a relatively small</w:t>
      </w:r>
      <w:r w:rsidR="008C7497">
        <w:t xml:space="preserve"> number of crystallites in the probed sample volume</w:t>
      </w:r>
      <w:r w:rsidR="009433DD">
        <w:t xml:space="preserve"> results in insufficient sampling </w:t>
      </w:r>
      <w:r w:rsidR="005716F2">
        <w:t>of the distribution of random crystallite orientations</w:t>
      </w:r>
      <w:r w:rsidR="008C7497">
        <w:t xml:space="preserve">. </w:t>
      </w:r>
    </w:p>
    <w:p w14:paraId="522A836A" w14:textId="77777777" w:rsidR="00E0364B" w:rsidRDefault="00E0364B">
      <w:pPr>
        <w:spacing w:line="360" w:lineRule="auto"/>
      </w:pPr>
    </w:p>
    <w:p w14:paraId="0ADFA456" w14:textId="74AD303E" w:rsidR="007D1DBF" w:rsidRDefault="008524CE" w:rsidP="0098237D">
      <w:pPr>
        <w:spacing w:line="360" w:lineRule="auto"/>
      </w:pPr>
      <w:r>
        <w:t>W</w:t>
      </w:r>
      <w:r w:rsidR="00E250CC">
        <w:t xml:space="preserve">e </w:t>
      </w:r>
      <w:r>
        <w:t xml:space="preserve">find no signatures of long-range lattice disorder, such as </w:t>
      </w:r>
      <w:proofErr w:type="spellStart"/>
      <w:r>
        <w:t>Deybe</w:t>
      </w:r>
      <w:proofErr w:type="spellEnd"/>
      <w:r>
        <w:t xml:space="preserve">-Waller or ‘Bragg gating’ effects, across a range of energy deposition densities </w:t>
      </w:r>
      <w:r w:rsidR="007E4D0D">
        <w:t>reaching</w:t>
      </w:r>
      <w:r>
        <w:t xml:space="preserve"> 150 eV per unit cell. </w:t>
      </w:r>
      <w:r w:rsidR="007E4D0D">
        <w:t xml:space="preserve">However, we </w:t>
      </w:r>
      <w:r w:rsidR="00B40132">
        <w:t>measure</w:t>
      </w:r>
      <w:r w:rsidR="007E4D0D">
        <w:t xml:space="preserve"> a monotonic rise in intensity of the 111 peak of </w:t>
      </w:r>
      <w:proofErr w:type="spellStart"/>
      <w:r w:rsidR="007E4D0D">
        <w:t>MgO</w:t>
      </w:r>
      <w:proofErr w:type="spellEnd"/>
      <w:r w:rsidR="007E4D0D">
        <w:t xml:space="preserve"> with increasing XFEL flux density; we conclude </w:t>
      </w:r>
      <w:r w:rsidR="007E4D0D">
        <w:lastRenderedPageBreak/>
        <w:t xml:space="preserve">that this anomalous effect </w:t>
      </w:r>
      <w:r w:rsidR="0098237D">
        <w:t xml:space="preserve">results from </w:t>
      </w:r>
      <w:r w:rsidR="007E4D0D">
        <w:t xml:space="preserve">a loss of destructive interference within the </w:t>
      </w:r>
      <w:proofErr w:type="spellStart"/>
      <w:r w:rsidR="007E4D0D">
        <w:t>MgO</w:t>
      </w:r>
      <w:proofErr w:type="spellEnd"/>
      <w:r w:rsidR="007E4D0D">
        <w:t xml:space="preserve"> unit cell as the valence electrons of O progressively delocalize. This </w:t>
      </w:r>
      <w:r w:rsidR="0098237D">
        <w:t xml:space="preserve">is an </w:t>
      </w:r>
      <w:r w:rsidR="00B40132">
        <w:t>observation</w:t>
      </w:r>
      <w:r w:rsidR="007E4D0D">
        <w:t xml:space="preserve"> of short-range</w:t>
      </w:r>
      <w:r w:rsidR="00B40132">
        <w:t>, purely</w:t>
      </w:r>
      <w:r w:rsidR="007E4D0D">
        <w:t xml:space="preserve"> electronic </w:t>
      </w:r>
      <w:r w:rsidR="00B40132">
        <w:t xml:space="preserve">charge </w:t>
      </w:r>
      <w:r w:rsidR="007E4D0D">
        <w:t xml:space="preserve">reorganization </w:t>
      </w:r>
      <w:r w:rsidR="00B40132">
        <w:t xml:space="preserve">in a solid-density plasma </w:t>
      </w:r>
      <w:r w:rsidR="0098237D">
        <w:t>that constitutes</w:t>
      </w:r>
      <w:r w:rsidR="00B40132">
        <w:t xml:space="preserve"> </w:t>
      </w:r>
      <w:r w:rsidR="0098237D">
        <w:t>an</w:t>
      </w:r>
      <w:r w:rsidR="00B40132">
        <w:t xml:space="preserve"> initial demonstration of </w:t>
      </w:r>
      <w:r w:rsidR="0098237D">
        <w:t>the</w:t>
      </w:r>
      <w:r w:rsidR="00C154AF">
        <w:t xml:space="preserve"> type of</w:t>
      </w:r>
      <w:r w:rsidR="00B40132">
        <w:t xml:space="preserve"> effect predicted by Valenza et al. (cite). </w:t>
      </w:r>
      <w:r w:rsidR="007D1DBF">
        <w:t xml:space="preserve">Although we find that </w:t>
      </w:r>
      <w:r w:rsidR="0098237D">
        <w:t xml:space="preserve">the </w:t>
      </w:r>
      <w:proofErr w:type="spellStart"/>
      <w:r w:rsidR="0098237D">
        <w:t>MgO</w:t>
      </w:r>
      <w:proofErr w:type="spellEnd"/>
      <w:r w:rsidR="007D1DBF">
        <w:t xml:space="preserve"> system’s lack of local thermal equilibrium (LTE) limits</w:t>
      </w:r>
      <w:r w:rsidR="0098237D">
        <w:t xml:space="preserve"> the utility of</w:t>
      </w:r>
      <w:r w:rsidR="007D1DBF">
        <w:t xml:space="preserve"> </w:t>
      </w:r>
      <w:r w:rsidR="00C154AF">
        <w:t xml:space="preserve">comparisons to theory, the experiment validates </w:t>
      </w:r>
      <w:r w:rsidR="0098237D">
        <w:t>wide-angle</w:t>
      </w:r>
      <w:r w:rsidR="00C154AF">
        <w:t xml:space="preserve"> XRD as a</w:t>
      </w:r>
      <w:r w:rsidR="0098237D">
        <w:t>n effective</w:t>
      </w:r>
      <w:r w:rsidR="00C154AF">
        <w:t xml:space="preserve"> probe of local real-space electronic reorganization in warm dense matter. </w:t>
      </w:r>
      <w:r w:rsidR="00236E73">
        <w:t>It thus</w:t>
      </w:r>
      <w:r w:rsidR="00C154AF">
        <w:t xml:space="preserve"> presents the appealing prospect of future </w:t>
      </w:r>
      <w:r w:rsidR="00236E73">
        <w:t xml:space="preserve">XRD studies on XFEL-heated </w:t>
      </w:r>
      <w:r w:rsidR="006A622F">
        <w:t xml:space="preserve">WDM and </w:t>
      </w:r>
      <w:r w:rsidR="00236E73">
        <w:t xml:space="preserve">solid-density plasmas </w:t>
      </w:r>
      <w:r w:rsidR="0098237D">
        <w:t xml:space="preserve">designed </w:t>
      </w:r>
      <w:r w:rsidR="00C154AF">
        <w:t xml:space="preserve">to </w:t>
      </w:r>
      <w:r w:rsidR="007D1DBF">
        <w:t xml:space="preserve">empirically constrain </w:t>
      </w:r>
      <w:r w:rsidR="00236E73">
        <w:t>DFT</w:t>
      </w:r>
      <w:r w:rsidR="007D1DBF">
        <w:t>-based predictions of finite-temperature electronic structure</w:t>
      </w:r>
      <w:r w:rsidR="00236E73">
        <w:t xml:space="preserve">. </w:t>
      </w:r>
    </w:p>
    <w:p w14:paraId="5E75AD61" w14:textId="77777777" w:rsidR="00E250CC" w:rsidRDefault="00E250CC">
      <w:pPr>
        <w:spacing w:line="360" w:lineRule="auto"/>
      </w:pPr>
    </w:p>
    <w:p w14:paraId="63893E53" w14:textId="738E6734" w:rsidR="00E250CC" w:rsidRDefault="00E250CC">
      <w:pPr>
        <w:spacing w:line="360" w:lineRule="auto"/>
      </w:pPr>
      <w:r>
        <w:t>The manuscript continues as follows.  First, in section I</w:t>
      </w:r>
      <w:r w:rsidR="0098237D">
        <w:t xml:space="preserve">I we describe the experimental configuration, data reduction procedure, and several modeling approaches used to interpret the data. </w:t>
      </w:r>
      <w:r w:rsidR="00236E73">
        <w:t xml:space="preserve">These include the use of the collisional radiative code SCFLY to model the time-evolution of charge state populations at high energy densities; finite-temperature DFT simulations in VASP to establish comparison between the low-energy density experimental regime and a LTE-based model; and two </w:t>
      </w:r>
      <w:r w:rsidR="00236E73">
        <w:rPr>
          <w:i/>
        </w:rPr>
        <w:t>ad-hoc</w:t>
      </w:r>
      <w:r w:rsidR="00236E73">
        <w:t xml:space="preserve"> models of O valence-level ionization. In section III we present experimental and modeling results, and in section IV we conclude. </w:t>
      </w:r>
    </w:p>
    <w:p w14:paraId="2328D90F" w14:textId="77777777" w:rsidR="00E250CC" w:rsidRDefault="00E250CC">
      <w:pPr>
        <w:spacing w:line="360" w:lineRule="auto"/>
      </w:pPr>
    </w:p>
    <w:p w14:paraId="711BE54B" w14:textId="77777777" w:rsidR="00E0364B" w:rsidRDefault="00E250CC">
      <w:pPr>
        <w:spacing w:line="360" w:lineRule="auto"/>
        <w:rPr>
          <w:b/>
          <w:bCs/>
        </w:rPr>
      </w:pPr>
      <w:r>
        <w:rPr>
          <w:b/>
          <w:bCs/>
        </w:rPr>
        <w:t xml:space="preserve">II. </w:t>
      </w:r>
      <w:r w:rsidR="007B55ED">
        <w:rPr>
          <w:b/>
          <w:bCs/>
        </w:rPr>
        <w:t>Methods</w:t>
      </w:r>
    </w:p>
    <w:p w14:paraId="56386E13" w14:textId="77777777" w:rsidR="00E250CC" w:rsidRPr="009F3D0E" w:rsidRDefault="00E250CC">
      <w:pPr>
        <w:spacing w:line="360" w:lineRule="auto"/>
        <w:rPr>
          <w:b/>
        </w:rPr>
      </w:pPr>
      <w:r w:rsidRPr="009F3D0E">
        <w:rPr>
          <w:b/>
        </w:rPr>
        <w:t>II. A. Experimental Details</w:t>
      </w:r>
    </w:p>
    <w:p w14:paraId="4DE3A43F" w14:textId="62024405" w:rsidR="00E0364B" w:rsidRDefault="007B55ED">
      <w:pPr>
        <w:spacing w:line="360" w:lineRule="auto"/>
      </w:pPr>
      <w:r>
        <w:t xml:space="preserve">The experiment was performed at the matter of extreme conditions (MEC) endstation of the Linac Coherent Light Source (LCLS), where XFEL pulses were used to excite </w:t>
      </w:r>
      <w:proofErr w:type="spellStart"/>
      <w:r>
        <w:t>MgO</w:t>
      </w:r>
      <w:proofErr w:type="spellEnd"/>
      <w:r>
        <w:t xml:space="preserve"> samples consisting of </w:t>
      </w:r>
      <w:r w:rsidR="004959DD">
        <w:t xml:space="preserve">a </w:t>
      </w:r>
      <w:r>
        <w:t xml:space="preserve">100 nm-thick layer of </w:t>
      </w:r>
      <w:r w:rsidR="004959DD">
        <w:t xml:space="preserve">PMMA with embedded </w:t>
      </w:r>
      <w:proofErr w:type="spellStart"/>
      <w:r w:rsidR="004959DD">
        <w:t>MgO</w:t>
      </w:r>
      <w:proofErr w:type="spellEnd"/>
      <w:r w:rsidR="004959DD">
        <w:t xml:space="preserve"> nanoparticles (</w:t>
      </w:r>
      <w:ins w:id="2" w:author="Jerry" w:date="2017-05-30T14:30:00Z">
        <w:del w:id="3" w:author="oliver" w:date="2017-06-01T21:23:00Z">
          <w:r w:rsidR="006A622F" w:rsidDel="00BB407B">
            <w:delText>vendor name</w:delText>
          </w:r>
        </w:del>
      </w:ins>
      <w:ins w:id="4" w:author="oliver" w:date="2017-06-01T21:23:00Z">
        <w:r w:rsidR="00BB407B">
          <w:t>Sigma Aldrich</w:t>
        </w:r>
      </w:ins>
      <w:ins w:id="5" w:author="Jerry" w:date="2017-05-30T14:30:00Z">
        <w:r w:rsidR="006A622F">
          <w:t xml:space="preserve">, </w:t>
        </w:r>
      </w:ins>
      <w:r w:rsidR="004959DD">
        <w:t xml:space="preserve">typical size 50 nm) on an </w:t>
      </w:r>
      <w:r>
        <w:t xml:space="preserve">8 um-thick </w:t>
      </w:r>
      <w:r w:rsidR="004959DD">
        <w:t xml:space="preserve">polyimide </w:t>
      </w:r>
      <w:r>
        <w:t xml:space="preserve">substrate. We used </w:t>
      </w:r>
      <w:r w:rsidR="006A622F">
        <w:t>self-amplified stimulated emission (</w:t>
      </w:r>
      <w:r w:rsidR="008C758A">
        <w:t>SASE</w:t>
      </w:r>
      <w:r w:rsidR="006A622F">
        <w:t>)</w:t>
      </w:r>
      <w:r w:rsidR="008C758A">
        <w:t xml:space="preserve"> </w:t>
      </w:r>
      <w:r>
        <w:t xml:space="preserve">pulses of </w:t>
      </w:r>
      <w:r w:rsidR="004959DD">
        <w:t>45</w:t>
      </w:r>
      <w:r>
        <w:t xml:space="preserve"> fs </w:t>
      </w:r>
      <w:r w:rsidR="004959DD">
        <w:t>mean duration</w:t>
      </w:r>
      <w:r w:rsidR="006A622F">
        <w:t>,</w:t>
      </w:r>
      <w:r>
        <w:t xml:space="preserve"> </w:t>
      </w:r>
      <w:r w:rsidR="004959DD">
        <w:t xml:space="preserve">average </w:t>
      </w:r>
      <w:r>
        <w:t>pulse energies of 2 mJ (check this)</w:t>
      </w:r>
      <w:r w:rsidR="006A622F">
        <w:t>,</w:t>
      </w:r>
      <w:r>
        <w:t xml:space="preserve"> and a</w:t>
      </w:r>
      <w:r w:rsidR="008C758A">
        <w:t xml:space="preserve"> </w:t>
      </w:r>
      <w:r>
        <w:t>n</w:t>
      </w:r>
      <w:r w:rsidR="008C758A">
        <w:t>ominal</w:t>
      </w:r>
      <w:r>
        <w:t xml:space="preserve"> x-ray energy of 9 keV. </w:t>
      </w:r>
      <w:r w:rsidR="008C758A">
        <w:t xml:space="preserve">Variations in the mean photon energy of each pulse are monitored by a downstream dispersive spectrometer.  </w:t>
      </w:r>
      <w:r>
        <w:t>We controlled flux density incident on the sample via a stack of Be lenses, with which we varied the focal s</w:t>
      </w:r>
      <w:r>
        <w:rPr>
          <w:color w:val="000000"/>
        </w:rPr>
        <w:t xml:space="preserve">pot diameter of XFEL pulses at the sample position from 2 to </w:t>
      </w:r>
      <w:r w:rsidR="008C758A">
        <w:rPr>
          <w:color w:val="000000"/>
        </w:rPr>
        <w:t xml:space="preserve">60 </w:t>
      </w:r>
      <w:r>
        <w:rPr>
          <w:color w:val="000000"/>
        </w:rPr>
        <w:t xml:space="preserve">um; these diameters were determined using an ablative imprint method to measure the spatial profile of the focused XFEL beam (cite </w:t>
      </w:r>
      <w:hyperlink r:id="rId8" w:tgtFrame="doilink">
        <w:bookmarkStart w:id="6" w:name="ddDoi"/>
        <w:bookmarkEnd w:id="6"/>
        <w:r>
          <w:rPr>
            <w:rStyle w:val="InternetLink"/>
            <w:color w:val="000000"/>
            <w:u w:val="none"/>
          </w:rPr>
          <w:t>http://doi.org/10.1016/j.nima.2010.12.040</w:t>
        </w:r>
      </w:hyperlink>
      <w:r>
        <w:rPr>
          <w:color w:val="000000"/>
        </w:rPr>
        <w:t>). Using t</w:t>
      </w:r>
      <w:r>
        <w:t>he full available range of focal spot sizes and a constant (</w:t>
      </w:r>
      <w:proofErr w:type="spellStart"/>
      <w:r>
        <w:t>unattenuated</w:t>
      </w:r>
      <w:proofErr w:type="spellEnd"/>
      <w:r>
        <w:t xml:space="preserve">) beam intensity, we obtained incident flux densities ranging from 30 </w:t>
      </w:r>
      <w:r w:rsidR="00576924">
        <w:t>to 2000 J/cm</w:t>
      </w:r>
      <w:r w:rsidR="00576924">
        <w:rPr>
          <w:vertAlign w:val="superscript"/>
        </w:rPr>
        <w:t>2</w:t>
      </w:r>
      <w:r>
        <w:t xml:space="preserve">. </w:t>
      </w:r>
    </w:p>
    <w:p w14:paraId="3120DA75" w14:textId="77777777" w:rsidR="00E0364B" w:rsidRDefault="00E0364B">
      <w:pPr>
        <w:spacing w:line="360" w:lineRule="auto"/>
      </w:pPr>
    </w:p>
    <w:p w14:paraId="54697E9D" w14:textId="7889BCF5" w:rsidR="00E0364B" w:rsidRDefault="007B55ED">
      <w:pPr>
        <w:spacing w:line="360" w:lineRule="auto"/>
      </w:pPr>
      <w:r>
        <w:lastRenderedPageBreak/>
        <w:t xml:space="preserve">During data collection the sample's position was </w:t>
      </w:r>
      <w:proofErr w:type="spellStart"/>
      <w:r>
        <w:t>rastered</w:t>
      </w:r>
      <w:proofErr w:type="spellEnd"/>
      <w:r>
        <w:t xml:space="preserve"> at a rate of 100 um (</w:t>
      </w:r>
      <w:r>
        <w:rPr>
          <w:i/>
          <w:iCs/>
        </w:rPr>
        <w:t>check this</w:t>
      </w:r>
      <w:r>
        <w:t>) between the XFEL pulses, whose repetition rate was 120 Hz. At every XFEL pulse the Bragg scattering signal was collected and read out from a quad CSPAD solid state detector having 800 x 800 resolution and a pixel pitch of 100 um. (</w:t>
      </w:r>
      <w:proofErr w:type="gramStart"/>
      <w:r>
        <w:t>cite</w:t>
      </w:r>
      <w:proofErr w:type="gramEnd"/>
      <w:r>
        <w:t xml:space="preserve"> CSPAD papers) The 8 x 8 c</w:t>
      </w:r>
      <w:r w:rsidR="00576924">
        <w:t>m</w:t>
      </w:r>
      <w:r w:rsidR="00576924">
        <w:rPr>
          <w:vertAlign w:val="superscript"/>
        </w:rPr>
        <w:t>2</w:t>
      </w:r>
      <w:r>
        <w:t xml:space="preserve"> active area of the detector subtended the ra</w:t>
      </w:r>
      <w:r w:rsidR="00576924">
        <w:t>nge of scattering angles from 10</w:t>
      </w:r>
      <w:r>
        <w:t xml:space="preserve"> to </w:t>
      </w:r>
      <w:r w:rsidR="00576924">
        <w:t>58</w:t>
      </w:r>
      <w:r>
        <w:t xml:space="preserve"> degrees, encompassing the 111, 200, and 220 Bragg reflections of </w:t>
      </w:r>
      <w:proofErr w:type="spellStart"/>
      <w:r>
        <w:t>MgO</w:t>
      </w:r>
      <w:proofErr w:type="spellEnd"/>
      <w:r>
        <w:t xml:space="preserve"> (located at </w:t>
      </w:r>
      <w:r w:rsidR="00B47902" w:rsidRPr="00B47902">
        <w:t>33.5, 38.8, and 55.9</w:t>
      </w:r>
      <w:r>
        <w:t xml:space="preserve"> degrees, respectively).</w:t>
      </w:r>
    </w:p>
    <w:p w14:paraId="6E2B2B25" w14:textId="77777777" w:rsidR="00E0364B" w:rsidRDefault="00E0364B">
      <w:pPr>
        <w:spacing w:line="360" w:lineRule="auto"/>
      </w:pPr>
    </w:p>
    <w:p w14:paraId="092309AE" w14:textId="77777777" w:rsidR="00E250CC" w:rsidRPr="00BB407B" w:rsidRDefault="00E250CC">
      <w:pPr>
        <w:spacing w:line="360" w:lineRule="auto"/>
        <w:rPr>
          <w:b/>
        </w:rPr>
      </w:pPr>
      <w:r w:rsidRPr="00BB407B">
        <w:rPr>
          <w:b/>
        </w:rPr>
        <w:t>II.B. Data Reduction and Analysis</w:t>
      </w:r>
    </w:p>
    <w:p w14:paraId="20370698" w14:textId="4E04C20E" w:rsidR="00E0364B" w:rsidRDefault="007B55ED">
      <w:pPr>
        <w:spacing w:line="360" w:lineRule="auto"/>
      </w:pPr>
      <w:r>
        <w:t>Several steps of processing and event selection were performed prior to generating powder diffraction patterns. For each event the quad CSPAD readout was corrected by subtracting pixel pedestals (measured using previously-collected dark exposures) as well common-mode noise in each of the detector’s 16 individual tiles. (</w:t>
      </w:r>
      <w:proofErr w:type="gramStart"/>
      <w:r>
        <w:t>cite</w:t>
      </w:r>
      <w:proofErr w:type="gramEnd"/>
      <w:r>
        <w:t xml:space="preserve"> CSPAD paper). Due to the small number of photon hits in a single shot residual ADC noise </w:t>
      </w:r>
      <w:r w:rsidR="008C758A">
        <w:t xml:space="preserve">often </w:t>
      </w:r>
      <w:r>
        <w:t>dominated the Bragg scattering signal. To address this we</w:t>
      </w:r>
      <w:r w:rsidR="008C758A">
        <w:t xml:space="preserve"> made use of a</w:t>
      </w:r>
      <w:r>
        <w:t xml:space="preserve"> </w:t>
      </w:r>
      <w:r w:rsidR="008C758A">
        <w:t xml:space="preserve">standard component of the analysis pipeline for CSPAD data in low-photon count rate experiments at the LCLS, such as macromolecular imaging and crystallography, which </w:t>
      </w:r>
      <w:r>
        <w:t>identifie</w:t>
      </w:r>
      <w:r w:rsidR="008C758A">
        <w:t>s</w:t>
      </w:r>
      <w:r>
        <w:t xml:space="preserve"> clusters of spatially-concentrated signal resulting from </w:t>
      </w:r>
      <w:r w:rsidR="008C758A">
        <w:t>x-</w:t>
      </w:r>
      <w:r>
        <w:t>ray photon hits, rejecting the output of noise-dominated pixels. . (</w:t>
      </w:r>
      <w:proofErr w:type="gramStart"/>
      <w:r w:rsidRPr="00927A68">
        <w:rPr>
          <w:i/>
        </w:rPr>
        <w:t>citation</w:t>
      </w:r>
      <w:proofErr w:type="gramEnd"/>
      <w:r w:rsidRPr="00927A68">
        <w:rPr>
          <w:i/>
        </w:rPr>
        <w:t xml:space="preserve"> needed</w:t>
      </w:r>
      <w:r>
        <w:t xml:space="preserve">). </w:t>
      </w:r>
    </w:p>
    <w:p w14:paraId="7A04B966" w14:textId="77777777" w:rsidR="00E0364B" w:rsidRDefault="00E0364B">
      <w:pPr>
        <w:spacing w:line="360" w:lineRule="auto"/>
      </w:pPr>
    </w:p>
    <w:p w14:paraId="22498980" w14:textId="0880A11F" w:rsidR="00E0364B" w:rsidRDefault="007B55ED">
      <w:pPr>
        <w:spacing w:line="360" w:lineRule="auto"/>
      </w:pPr>
      <w:r>
        <w:t xml:space="preserve">For each LCLS pulse a powder diffraction pattern is generated from the quad CSPAD frame by the summation of elliptically-shaped strips of pixels at equal scattering angle. </w:t>
      </w:r>
      <w:r w:rsidR="00927A68">
        <w:t xml:space="preserve">The </w:t>
      </w:r>
      <w:r>
        <w:t xml:space="preserve">mapping </w:t>
      </w:r>
      <w:r w:rsidR="00927A68">
        <w:t xml:space="preserve">of pixel coordinate to scattering angle </w:t>
      </w:r>
      <w:r>
        <w:t xml:space="preserve">is calculated from the CSPAD’s location and orientation relative to the sample and incident XFEL beam; this geometry is in turn obtained from the conic section parameters of powder diffraction peaks in data from a known reference material measured in the same source-detector geometry. After generation of a powder pattern, two corrections are made. First, the each peak is shifted to correct for angular offsets caused by </w:t>
      </w:r>
      <w:r w:rsidR="006A622F">
        <w:t>imperfect flatness of</w:t>
      </w:r>
      <w:r>
        <w:t xml:space="preserve"> the sample substrate</w:t>
      </w:r>
      <w:r w:rsidR="006A622F">
        <w:t xml:space="preserve"> and </w:t>
      </w:r>
      <w:proofErr w:type="gramStart"/>
      <w:r w:rsidR="006A622F">
        <w:t xml:space="preserve">also </w:t>
      </w:r>
      <w:r>
        <w:t xml:space="preserve"> event</w:t>
      </w:r>
      <w:proofErr w:type="gramEnd"/>
      <w:r>
        <w:t xml:space="preserve">-to-event jitter in the </w:t>
      </w:r>
      <w:r w:rsidR="008C758A">
        <w:t xml:space="preserve">mean photon </w:t>
      </w:r>
      <w:r>
        <w:t>energy of the XFEL. Second, a linear fit is made to the background of each peak, and this background is subtracted from the peak signal. The signal-to-background ratio for this peak is then computed by comparison of the background level derived from the linear fit to a simple integration of the background-subtracted peak. Events in which any of the peak signal-to-background ratios fall belo</w:t>
      </w:r>
      <w:commentRangeStart w:id="7"/>
      <w:r>
        <w:t>w a threshold (chosen to be 0.2) are rejected in subsequent summation over data from multiple events.</w:t>
      </w:r>
      <w:commentRangeEnd w:id="7"/>
      <w:r w:rsidR="006A622F">
        <w:rPr>
          <w:rStyle w:val="CommentReference"/>
          <w:rFonts w:cs="Mangal"/>
        </w:rPr>
        <w:commentReference w:id="7"/>
      </w:r>
    </w:p>
    <w:p w14:paraId="7A2CA852" w14:textId="77777777" w:rsidR="00E0364B" w:rsidRDefault="00E0364B">
      <w:pPr>
        <w:spacing w:line="360" w:lineRule="auto"/>
      </w:pPr>
    </w:p>
    <w:p w14:paraId="1E42542B" w14:textId="77777777" w:rsidR="00E0364B" w:rsidRDefault="007B55ED">
      <w:pPr>
        <w:spacing w:line="360" w:lineRule="auto"/>
      </w:pPr>
      <w:r>
        <w:t xml:space="preserve">Bragg peak scattering intensity is the most significant derived quantity from each powder pattern in this </w:t>
      </w:r>
      <w:r>
        <w:lastRenderedPageBreak/>
        <w:t xml:space="preserve">study, but its estimation requires correcting the effect of variations in the total scattering signal caused by sample non-uniformity and temporal variation of the XFEL pulse energy. The latter contribution can be corrected using direct measurement of incident pulse intensities available from an </w:t>
      </w:r>
      <w:commentRangeStart w:id="8"/>
      <w:r>
        <w:t>upstream nitrogen detector;</w:t>
      </w:r>
      <w:commentRangeEnd w:id="8"/>
      <w:r w:rsidR="006A622F">
        <w:rPr>
          <w:rStyle w:val="CommentReference"/>
          <w:rFonts w:cs="Mangal"/>
        </w:rPr>
        <w:commentReference w:id="8"/>
      </w:r>
      <w:r>
        <w:t xml:space="preserve"> for comparison of Bragg peak intensities at different flux density values, however, we normalize each pattern to the integral intensity of its 200 peak in order to control for variations in sample thickness. </w:t>
      </w:r>
    </w:p>
    <w:p w14:paraId="71A3AB31" w14:textId="77777777" w:rsidR="00E0364B" w:rsidRDefault="00E0364B">
      <w:pPr>
        <w:spacing w:line="360" w:lineRule="auto"/>
      </w:pPr>
    </w:p>
    <w:p w14:paraId="2EEB7222" w14:textId="77777777" w:rsidR="00E250CC" w:rsidRDefault="00E250CC">
      <w:pPr>
        <w:spacing w:line="360" w:lineRule="auto"/>
      </w:pPr>
      <w:r>
        <w:t>II.C. Modeling</w:t>
      </w:r>
    </w:p>
    <w:p w14:paraId="19865B98" w14:textId="58D3519D" w:rsidR="0075699A" w:rsidRDefault="00791FF6" w:rsidP="00791FF6">
      <w:pPr>
        <w:spacing w:line="360" w:lineRule="auto"/>
      </w:pPr>
      <w:r>
        <w:t xml:space="preserve">Finally, the </w:t>
      </w:r>
      <w:r w:rsidR="00724D39">
        <w:t xml:space="preserve">relationship between the incident flux density and the resultant energy density in the </w:t>
      </w:r>
      <w:proofErr w:type="spellStart"/>
      <w:r w:rsidR="00724D39">
        <w:t>MgO</w:t>
      </w:r>
      <w:proofErr w:type="spellEnd"/>
      <w:r w:rsidR="00724D39">
        <w:t xml:space="preserve"> nanoparticles requires some care. The small (100 nm) sample thickness requires that a significant portion of higher-energy electrons created in the relaxation cascade following, e.g., primary photoionizati</w:t>
      </w:r>
      <w:ins w:id="9" w:author="Jerry" w:date="2017-05-30T14:33:00Z">
        <w:r w:rsidR="006A622F">
          <w:t>o</w:t>
        </w:r>
      </w:ins>
      <w:r w:rsidR="00724D39">
        <w:t xml:space="preserve">n of the Mg 1s orbital, will necessarily escape into the surrounding low-Z substrate and surrounding binder, causing a reduction in the density of </w:t>
      </w:r>
      <w:r w:rsidR="00724D39">
        <w:rPr>
          <w:i/>
          <w:iCs/>
        </w:rPr>
        <w:t xml:space="preserve">deposited, </w:t>
      </w:r>
      <w:r w:rsidR="00724D39">
        <w:t xml:space="preserve">versus absorbed, energy. </w:t>
      </w:r>
      <w:r w:rsidR="00724D39">
        <w:rPr>
          <w:i/>
          <w:iCs/>
        </w:rPr>
        <w:t>(</w:t>
      </w:r>
      <w:proofErr w:type="gramStart"/>
      <w:r w:rsidR="00724D39">
        <w:rPr>
          <w:i/>
          <w:iCs/>
        </w:rPr>
        <w:t>cite</w:t>
      </w:r>
      <w:proofErr w:type="gramEnd"/>
      <w:r w:rsidR="00724D39">
        <w:rPr>
          <w:i/>
          <w:iCs/>
        </w:rPr>
        <w:t xml:space="preserve"> HEF paper and others)</w:t>
      </w:r>
      <w:r w:rsidR="00724D39">
        <w:t xml:space="preserve">  This effect has recently been discussed in detail, and proposed to be especially important for the design of XFEL x-ray heating targets.  In the present case, using the methods described in ref [x] we use PENELOPE to perform Monte Carlo simulations for 9 keV incident photons striking a target consisting of a </w:t>
      </w:r>
      <w:commentRangeStart w:id="10"/>
      <w:r w:rsidR="00724D39">
        <w:t xml:space="preserve">100-nm thick </w:t>
      </w:r>
      <w:proofErr w:type="spellStart"/>
      <w:r w:rsidR="00724D39">
        <w:t>MgO</w:t>
      </w:r>
      <w:proofErr w:type="spellEnd"/>
      <w:r w:rsidR="00724D39">
        <w:t xml:space="preserve"> layer </w:t>
      </w:r>
      <w:commentRangeEnd w:id="10"/>
      <w:r w:rsidR="006A622F">
        <w:rPr>
          <w:rStyle w:val="CommentReference"/>
          <w:rFonts w:cs="Mangal"/>
        </w:rPr>
        <w:commentReference w:id="10"/>
      </w:r>
      <w:r w:rsidR="00724D39">
        <w:t xml:space="preserve">clad with </w:t>
      </w:r>
      <w:proofErr w:type="spellStart"/>
      <w:r w:rsidR="00724D39">
        <w:t>xxxx</w:t>
      </w:r>
      <w:proofErr w:type="spellEnd"/>
      <w:r w:rsidR="00724D39">
        <w:t>.  This simulation includes (say something about all the contributions that PENELOPE includes</w:t>
      </w:r>
      <w:proofErr w:type="gramStart"/>
      <w:r w:rsidR="00724D39">
        <w:t>)  On</w:t>
      </w:r>
      <w:proofErr w:type="gramEnd"/>
      <w:r w:rsidR="00724D39">
        <w:t xml:space="preserve"> the basis of these calculations, we find that the absorbed energy density in the </w:t>
      </w:r>
      <w:proofErr w:type="spellStart"/>
      <w:r w:rsidR="00724D39">
        <w:t>MgO</w:t>
      </w:r>
      <w:proofErr w:type="spellEnd"/>
      <w:r w:rsidR="00724D39">
        <w:t xml:space="preserve"> nanoparticles of 40% the value that would otherwise be expected for a bulk </w:t>
      </w:r>
      <w:proofErr w:type="spellStart"/>
      <w:r w:rsidR="00724D39">
        <w:t>MgO</w:t>
      </w:r>
      <w:proofErr w:type="spellEnd"/>
      <w:r w:rsidR="00724D39">
        <w:t xml:space="preserve"> target</w:t>
      </w:r>
      <w:r w:rsidR="0075699A">
        <w:t xml:space="preserve">.  </w:t>
      </w:r>
    </w:p>
    <w:p w14:paraId="52749682" w14:textId="77777777" w:rsidR="0075699A" w:rsidRDefault="0075699A" w:rsidP="00791FF6">
      <w:pPr>
        <w:spacing w:line="360" w:lineRule="auto"/>
      </w:pPr>
    </w:p>
    <w:p w14:paraId="5DBECD38" w14:textId="4970919A" w:rsidR="00791FF6" w:rsidRPr="00D72E2D" w:rsidRDefault="0075699A" w:rsidP="00791FF6">
      <w:pPr>
        <w:spacing w:line="360" w:lineRule="auto"/>
      </w:pPr>
      <w:r>
        <w:t>The average energy deposited per unit cell is then calculated on the basis of the incident pulse energy, the focal spot size, standard (cold) cross sections for x-ray absorption, which greatly dominates Compton and elastic scattering, and the above correction.  This calculation is an upper bound, in that it assumes that long-wavelength electronic excit</w:t>
      </w:r>
      <w:ins w:id="11" w:author="Jerry" w:date="2017-05-30T14:34:00Z">
        <w:r w:rsidR="006A622F">
          <w:t>at</w:t>
        </w:r>
      </w:ins>
      <w:r>
        <w:t xml:space="preserve">ions, e.g., </w:t>
      </w:r>
      <w:proofErr w:type="spellStart"/>
      <w:r>
        <w:t>plasmons</w:t>
      </w:r>
      <w:proofErr w:type="spellEnd"/>
      <w:r>
        <w:t xml:space="preserve">, </w:t>
      </w:r>
      <w:del w:id="12" w:author="Jerry" w:date="2017-05-30T14:34:00Z">
        <w:r w:rsidDel="006A622F">
          <w:delText xml:space="preserve">either </w:delText>
        </w:r>
      </w:del>
      <w:r>
        <w:t>are a minor contributor to the energy distribution at any moment in the relaxation cascade and will have decayed to simple electron-hole excitations during the time duration of the pulse.</w:t>
      </w:r>
    </w:p>
    <w:p w14:paraId="7BD3CEEF" w14:textId="77777777" w:rsidR="00791FF6" w:rsidRDefault="00791FF6">
      <w:pPr>
        <w:spacing w:line="360" w:lineRule="auto"/>
      </w:pPr>
    </w:p>
    <w:p w14:paraId="07B68EC1" w14:textId="77777777" w:rsidR="008B03D4" w:rsidRDefault="008B03D4" w:rsidP="008B03D4">
      <w:pPr>
        <w:spacing w:line="360" w:lineRule="auto"/>
      </w:pPr>
      <w:r>
        <w:t xml:space="preserve">To model the dependence of the XRD signal on the electronic configurations of the Mg and O ions we use the </w:t>
      </w:r>
      <w:proofErr w:type="spellStart"/>
      <w:r>
        <w:t>Hartree-Fock</w:t>
      </w:r>
      <w:proofErr w:type="spellEnd"/>
      <w:r>
        <w:t xml:space="preserve"> code of Cowan (cite) to calculate the atomic form factors of Mg and O decomposed by subshell. The crystal's structure factor is subsequently calculated as a sum over basis atoms and subshells; i.e</w:t>
      </w:r>
      <w:proofErr w:type="gramStart"/>
      <w:r>
        <w:t>.,</w:t>
      </w:r>
      <w:proofErr w:type="gramEnd"/>
    </w:p>
    <w:p w14:paraId="018F3332" w14:textId="77777777" w:rsidR="008B03D4" w:rsidRPr="00D305FB" w:rsidRDefault="008B03D4" w:rsidP="008B03D4">
      <w:pPr>
        <w:spacing w:line="360" w:lineRule="auto"/>
        <w:jc w:val="center"/>
      </w:pPr>
      <m:oMath>
        <m:r>
          <w:rPr>
            <w:rFonts w:ascii="Cambria Math" w:hAnsi="Cambria Math" w:cs="Times New Roman"/>
          </w:rPr>
          <w:lastRenderedPageBreak/>
          <m:t>S</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Q</m:t>
                </m:r>
              </m:e>
            </m:acc>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n,l</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n,l</m:t>
                </m:r>
              </m:sub>
            </m:sSub>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j,n,l</m:t>
                </m:r>
              </m:sub>
            </m:sSub>
            <m:d>
              <m:dPr>
                <m:ctrlPr>
                  <w:rPr>
                    <w:rFonts w:ascii="Cambria Math" w:hAnsi="Cambria Math" w:cs="Times New Roman"/>
                    <w:i/>
                  </w:rPr>
                </m:ctrlPr>
              </m:dPr>
              <m:e>
                <m:r>
                  <w:rPr>
                    <w:rFonts w:ascii="Cambria Math" w:hAnsi="Cambria Math" w:cs="Times New Roman"/>
                  </w:rPr>
                  <m:t>Q</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 xml:space="preserve">-i </m:t>
                </m:r>
                <m:acc>
                  <m:accPr>
                    <m:chr m:val="⃗"/>
                    <m:ctrlPr>
                      <w:rPr>
                        <w:rFonts w:ascii="Cambria Math" w:hAnsi="Cambria Math" w:cs="Times New Roman"/>
                        <w:i/>
                      </w:rPr>
                    </m:ctrlPr>
                  </m:accPr>
                  <m:e>
                    <m:r>
                      <w:rPr>
                        <w:rFonts w:ascii="Cambria Math" w:hAnsi="Cambria Math" w:cs="Times New Roman"/>
                      </w:rPr>
                      <m:t>Q</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acc>
              </m:sup>
            </m:sSup>
            <m:r>
              <w:rPr>
                <w:rFonts w:ascii="Cambria Math" w:hAnsi="Cambria Math" w:cs="Times New Roman"/>
              </w:rPr>
              <m:t xml:space="preserve"> </m:t>
            </m:r>
          </m:e>
        </m:nary>
        <m:r>
          <w:rPr>
            <w:rFonts w:ascii="Cambria Math" w:eastAsiaTheme="minorEastAsia" w:hAnsi="Cambria Math" w:cs="Times New Roman"/>
          </w:rPr>
          <m:t>,</m:t>
        </m:r>
      </m:oMath>
      <w:r>
        <w:t xml:space="preserve"> </w:t>
      </w:r>
      <w:r>
        <w:tab/>
      </w:r>
      <w:r>
        <w:tab/>
      </w:r>
      <w:r>
        <w:tab/>
        <w:t>(1)</w:t>
      </w:r>
    </w:p>
    <w:p w14:paraId="6DABB7AA" w14:textId="77777777" w:rsidR="008B03D4" w:rsidRDefault="008B03D4" w:rsidP="008B03D4">
      <w:pPr>
        <w:spacing w:line="360" w:lineRule="auto"/>
      </w:pPr>
      <w:proofErr w:type="gramStart"/>
      <w:r>
        <w:t>where</w:t>
      </w:r>
      <w:proofErr w:type="gramEnd"/>
      <w:r>
        <w:t xml:space="preserve"> </w:t>
      </w:r>
      <m:oMath>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j,n,l</m:t>
            </m:r>
          </m:sub>
        </m:sSub>
        <m:d>
          <m:dPr>
            <m:ctrlPr>
              <w:rPr>
                <w:rFonts w:ascii="Cambria Math" w:hAnsi="Cambria Math" w:cs="Times New Roman"/>
                <w:i/>
              </w:rPr>
            </m:ctrlPr>
          </m:dPr>
          <m:e>
            <m:r>
              <w:rPr>
                <w:rFonts w:ascii="Cambria Math" w:hAnsi="Cambria Math" w:cs="Times New Roman"/>
              </w:rPr>
              <m:t>Q</m:t>
            </m:r>
          </m:e>
        </m:d>
      </m:oMath>
      <w:r>
        <w:t xml:space="preserve"> is the atomic form factor of the subshell </w:t>
      </w:r>
      <m:oMath>
        <m:r>
          <w:rPr>
            <w:rFonts w:ascii="Cambria Math" w:hAnsi="Cambria Math"/>
          </w:rPr>
          <m:t>n,l</m:t>
        </m:r>
      </m:oMath>
      <w:r>
        <w:t xml:space="preserve"> of the </w:t>
      </w:r>
      <w:proofErr w:type="spellStart"/>
      <w:r>
        <w:t>jth</w:t>
      </w:r>
      <w:proofErr w:type="spellEnd"/>
      <w:r>
        <w:t xml:space="preserve"> species, where </w:t>
      </w:r>
      <m:oMath>
        <m:r>
          <w:rPr>
            <w:rFonts w:ascii="Cambria Math" w:hAnsi="Cambria Math"/>
          </w:rPr>
          <m:t>n</m:t>
        </m:r>
      </m:oMath>
      <w:r>
        <w:t xml:space="preserve"> and </w:t>
      </w:r>
      <m:oMath>
        <m:r>
          <w:rPr>
            <w:rFonts w:ascii="Cambria Math" w:hAnsi="Cambria Math"/>
          </w:rPr>
          <m:t>l</m:t>
        </m:r>
      </m:oMath>
      <w:r>
        <w:t xml:space="preserve"> are principal and orbital angular momentum quantum numbers,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n,l</m:t>
            </m:r>
          </m:sub>
        </m:sSub>
      </m:oMath>
      <w:r>
        <w:t xml:space="preserve"> is the subshell’s  population. The intensity of a given Bragg reflection (neglecting Debye-Waller quenching and the geometric dependence of scattering by a powder of crystallites) is then obtained by evaluating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 xml:space="preserve">h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r>
              <w:rPr>
                <w:rFonts w:ascii="Cambria Math" w:hAnsi="Cambria Math" w:cs="Times New Roman"/>
              </w:rPr>
              <m:t xml:space="preserve">+ k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2</m:t>
                </m:r>
              </m:sub>
            </m:sSub>
            <m:r>
              <m:rPr>
                <m:sty m:val="bi"/>
              </m:rPr>
              <w:rPr>
                <w:rFonts w:ascii="Cambria Math" w:hAnsi="Cambria Math" w:cs="Times New Roman"/>
              </w:rPr>
              <m:t xml:space="preserve">+ </m:t>
            </m:r>
            <m:r>
              <w:rPr>
                <w:rFonts w:ascii="Cambria Math" w:hAnsi="Cambria Math" w:cs="Times New Roman"/>
              </w:rPr>
              <m:t xml:space="preserve">l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3</m:t>
                </m:r>
              </m:sub>
            </m:sSub>
          </m:e>
        </m:d>
      </m:oMath>
      <w:r>
        <w:t xml:space="preserve">, where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2</m:t>
            </m:r>
          </m:sub>
        </m:sSub>
      </m:oMath>
      <w:r>
        <w:rPr>
          <w:b/>
        </w:rPr>
        <w:t xml:space="preserve"> </w:t>
      </w:r>
      <w:r w:rsidRPr="00027540">
        <w:t>and</w:t>
      </w:r>
      <w:r>
        <w:rPr>
          <w:b/>
        </w:rPr>
        <w:t xml:space="preserve">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3</m:t>
            </m:r>
          </m:sub>
        </m:sSub>
      </m:oMath>
      <w:r>
        <w:t xml:space="preserve"> are the basis vectors of the reciprocal lattice and </w:t>
      </w:r>
      <m:oMath>
        <m:r>
          <w:rPr>
            <w:rFonts w:ascii="Cambria Math" w:hAnsi="Cambria Math" w:cs="Times New Roman"/>
          </w:rPr>
          <m:t>h</m:t>
        </m:r>
      </m:oMath>
      <w:r>
        <w:t xml:space="preserve">, </w:t>
      </w:r>
      <m:oMath>
        <m:r>
          <w:rPr>
            <w:rFonts w:ascii="Cambria Math" w:hAnsi="Cambria Math"/>
          </w:rPr>
          <m:t>k</m:t>
        </m:r>
      </m:oMath>
      <w:r>
        <w:t xml:space="preserve"> and </w:t>
      </w:r>
      <m:oMath>
        <m:r>
          <w:rPr>
            <w:rFonts w:ascii="Cambria Math" w:hAnsi="Cambria Math" w:cs="Times New Roman"/>
          </w:rPr>
          <m:t>l</m:t>
        </m:r>
      </m:oMath>
      <w:r>
        <w:t xml:space="preserve"> are Miller indices. Following standard practice in plasma physics modeling, we treat ionization of atomic electrons as a uniform (real-space) smearing of free electrons; thus, ionization of an atomic orbital simply corresponds to reduction of its </w:t>
      </w:r>
      <w:proofErr w:type="gramStart"/>
      <w:r>
        <w:t xml:space="preserve">weight </w:t>
      </w:r>
      <w:proofErr w:type="gramEnd"/>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n,l</m:t>
            </m:r>
          </m:sub>
        </m:sSub>
      </m:oMath>
      <w:r>
        <w:t>.</w:t>
      </w:r>
      <w:r>
        <w:rPr>
          <w:i/>
          <w:iCs/>
        </w:rPr>
        <w:t xml:space="preserve"> (</w:t>
      </w:r>
      <w:proofErr w:type="gramStart"/>
      <w:r>
        <w:rPr>
          <w:i/>
          <w:iCs/>
        </w:rPr>
        <w:t>cites</w:t>
      </w:r>
      <w:proofErr w:type="gramEnd"/>
      <w:r>
        <w:rPr>
          <w:i/>
          <w:iCs/>
        </w:rPr>
        <w:t>. Can also use this as an opportunity to acknowledge probable inadequacy of this approach; finite-T DFT predictions of non-spherically symmetric charge reorganization</w:t>
      </w:r>
      <w:r>
        <w:t>).</w:t>
      </w:r>
    </w:p>
    <w:p w14:paraId="15DCBC8E" w14:textId="77777777" w:rsidR="00B47902" w:rsidRDefault="00B47902" w:rsidP="008B03D4">
      <w:pPr>
        <w:spacing w:line="360" w:lineRule="auto"/>
      </w:pPr>
    </w:p>
    <w:p w14:paraId="503A61F6" w14:textId="12E5A4F5" w:rsidR="00B47902" w:rsidRDefault="00B47902" w:rsidP="008B03D4">
      <w:pPr>
        <w:spacing w:line="360" w:lineRule="auto"/>
      </w:pPr>
      <w:r>
        <w:t xml:space="preserve">Using this atomic form factor (AFF) representation to predict the consequences of XFEL heating on XRD requires separate calculation of an average of the probed </w:t>
      </w:r>
      <w:proofErr w:type="spellStart"/>
      <w:r>
        <w:t>MgO</w:t>
      </w:r>
      <w:proofErr w:type="spellEnd"/>
      <w:r>
        <w:t xml:space="preserve"> ionization state —both temporal (over the duration of an XFEL pulse) and spatial (over all probed unit cells). We implemented two approaches to this calculation that respectively address the low- and high-energy density regimes. Each individually captures some relevant physics while falling short of describing the entire range of experimentally-sampled states.</w:t>
      </w:r>
    </w:p>
    <w:p w14:paraId="332714F9" w14:textId="77777777" w:rsidR="00D633BF" w:rsidRDefault="00D633BF">
      <w:pPr>
        <w:spacing w:line="360" w:lineRule="auto"/>
      </w:pPr>
    </w:p>
    <w:p w14:paraId="009D5C6A" w14:textId="7E8E96E2" w:rsidR="00D633BF" w:rsidRDefault="008B03D4" w:rsidP="008B03D4">
      <w:pPr>
        <w:spacing w:line="360" w:lineRule="auto"/>
        <w:rPr>
          <w:i/>
        </w:rPr>
      </w:pPr>
      <w:r>
        <w:t xml:space="preserve">In the high-energy density regime, defined as having mean temperatures above 2 eV, we simulated the temporal evolution of the </w:t>
      </w:r>
      <w:proofErr w:type="spellStart"/>
      <w:r>
        <w:t>MgO</w:t>
      </w:r>
      <w:proofErr w:type="spellEnd"/>
      <w:r>
        <w:t xml:space="preserve"> charge state distribution (CSD) over the course of an XFEL pulse using a variant of the collisional radiative code SCFLY that </w:t>
      </w:r>
      <w:proofErr w:type="spellStart"/>
      <w:r>
        <w:t>Vinko</w:t>
      </w:r>
      <w:proofErr w:type="spellEnd"/>
      <w:r>
        <w:t xml:space="preserve"> et al. have modified to self-consistently support elemental mixtures. The code implements a local density-based treatment of continuum lowering that </w:t>
      </w:r>
      <w:proofErr w:type="spellStart"/>
      <w:r>
        <w:t>Vinko</w:t>
      </w:r>
      <w:proofErr w:type="spellEnd"/>
      <w:r>
        <w:t xml:space="preserve"> et al. have demonstrated accurately reproduces experimental ionization potential shifts at high charge states in several solid-density plasma mixtures. (</w:t>
      </w:r>
      <w:proofErr w:type="gramStart"/>
      <w:r w:rsidRPr="00F53BED">
        <w:rPr>
          <w:i/>
        </w:rPr>
        <w:t>cite</w:t>
      </w:r>
      <w:proofErr w:type="gramEnd"/>
      <w:r w:rsidRPr="00F53BED">
        <w:rPr>
          <w:i/>
        </w:rPr>
        <w:t xml:space="preserve"> </w:t>
      </w:r>
      <w:proofErr w:type="spellStart"/>
      <w:r w:rsidRPr="00F53BED">
        <w:rPr>
          <w:i/>
        </w:rPr>
        <w:t>Vinko</w:t>
      </w:r>
      <w:proofErr w:type="spellEnd"/>
      <w:r w:rsidRPr="00F53BED">
        <w:rPr>
          <w:i/>
        </w:rPr>
        <w:t xml:space="preserve"> nature comm.</w:t>
      </w:r>
      <w:r>
        <w:t xml:space="preserve">). Unlike </w:t>
      </w:r>
      <w:del w:id="13" w:author="Jerry" w:date="2017-05-30T14:35:00Z">
        <w:r w:rsidDel="006A622F">
          <w:delText xml:space="preserve">other certain </w:delText>
        </w:r>
      </w:del>
      <w:r>
        <w:t>other collisional radiative codes, SCFLY models the plasma’s free electron energy density self-consistently with respect to XFEL heating and interaction with ions (e.g. impact ionization and Auger decay). Its principal caveat in the current setting, where the plasma is heated via photoexcitation by photons with energies far above the absorption edges of Mg and O, is its assumption of an instantly-equilibrating thermal distribution of free electrons. (</w:t>
      </w:r>
      <w:proofErr w:type="gramStart"/>
      <w:r>
        <w:rPr>
          <w:i/>
        </w:rPr>
        <w:t>cites</w:t>
      </w:r>
      <w:proofErr w:type="gramEnd"/>
      <w:r>
        <w:rPr>
          <w:i/>
        </w:rPr>
        <w:t>, and maybe should address implications of this issue).</w:t>
      </w:r>
    </w:p>
    <w:p w14:paraId="15C244AD" w14:textId="2FEF0A60" w:rsidR="008B03D4" w:rsidRDefault="008B03D4" w:rsidP="008B03D4">
      <w:pPr>
        <w:spacing w:line="360" w:lineRule="auto"/>
        <w:rPr>
          <w:i/>
        </w:rPr>
      </w:pPr>
    </w:p>
    <w:p w14:paraId="44A89592" w14:textId="430A1AB4" w:rsidR="00D633BF" w:rsidRDefault="00D633BF" w:rsidP="008B03D4">
      <w:pPr>
        <w:spacing w:line="360" w:lineRule="auto"/>
      </w:pPr>
      <w:r>
        <w:lastRenderedPageBreak/>
        <w:t xml:space="preserve">Our inputs to SCFLY were the sample composition and XFEL photon energy, flux density, and temporal profile (which we took as a Gaussian with a 45s FWM duration); the main outputs were temporal profiles of the charge state populations of Mg and O during the XFEL pulse. With the help of a simplifying approximation (discussed </w:t>
      </w:r>
      <w:r w:rsidR="00D557AA">
        <w:t>in section III below</w:t>
      </w:r>
      <w:r>
        <w:t xml:space="preserve">) </w:t>
      </w:r>
      <w:r w:rsidR="00D557AA">
        <w:t>that relates</w:t>
      </w:r>
      <w:r>
        <w:t xml:space="preserve"> Mg and O charge states to 2p ionization</w:t>
      </w:r>
      <w:r w:rsidR="00D557AA">
        <w:t>,</w:t>
      </w:r>
      <w:r>
        <w:t xml:space="preserve"> we </w:t>
      </w:r>
      <w:r w:rsidR="00D557AA">
        <w:t>used the AFF ionization model to obtain predicted Bragg peak intensity ratios for each simulated incident flux density.</w:t>
      </w:r>
      <w:r>
        <w:t xml:space="preserve"> </w:t>
      </w:r>
    </w:p>
    <w:p w14:paraId="368D1352" w14:textId="77777777" w:rsidR="00D557AA" w:rsidRDefault="00D557AA" w:rsidP="008B03D4">
      <w:pPr>
        <w:spacing w:line="360" w:lineRule="auto"/>
      </w:pPr>
    </w:p>
    <w:p w14:paraId="33E45DBA" w14:textId="179DC30D" w:rsidR="00D557AA" w:rsidRPr="0098237D" w:rsidRDefault="00D557AA" w:rsidP="008B03D4">
      <w:pPr>
        <w:spacing w:line="360" w:lineRule="auto"/>
      </w:pPr>
      <w:r>
        <w:t xml:space="preserve">The second modeling approach attempts to reproduce the effect of XFEL heating on the XRD signal at low flux densities. In the regime of &lt; 1 eV energy deposition per unit cell condensed matter physics and the details of valence-level electronic structure become significant. This physics falls entirely outside the scope of collisional radiative plasma physics codes such as SCFLY, and must be addressed separately. The absence of local thermal equilibrium (LTE) is a challenge for modeling fs-scale electronic reorganization in the 0.1-1eV temperature regime because—unlike in the plasma limit, where the atomic kinetics are unambiguous (modulo treatment of the ionization potential depression)—there is a lack of established frameworks for calculating the time-evolved electronic structure. We thus forgo </w:t>
      </w:r>
      <w:r w:rsidRPr="006A622F">
        <w:rPr>
          <w:i/>
          <w:rPrChange w:id="14" w:author="Jerry" w:date="2017-05-30T14:35:00Z">
            <w:rPr/>
          </w:rPrChange>
        </w:rPr>
        <w:t>ab</w:t>
      </w:r>
      <w:del w:id="15" w:author="Jerry" w:date="2017-05-30T14:35:00Z">
        <w:r w:rsidRPr="006A622F" w:rsidDel="006A622F">
          <w:rPr>
            <w:i/>
            <w:rPrChange w:id="16" w:author="Jerry" w:date="2017-05-30T14:35:00Z">
              <w:rPr/>
            </w:rPrChange>
          </w:rPr>
          <w:delText>-</w:delText>
        </w:r>
      </w:del>
      <w:ins w:id="17" w:author="Jerry" w:date="2017-05-30T14:35:00Z">
        <w:r w:rsidR="006A622F" w:rsidRPr="006A622F">
          <w:rPr>
            <w:i/>
            <w:rPrChange w:id="18" w:author="Jerry" w:date="2017-05-30T14:35:00Z">
              <w:rPr/>
            </w:rPrChange>
          </w:rPr>
          <w:t xml:space="preserve"> </w:t>
        </w:r>
      </w:ins>
      <w:r w:rsidRPr="006A622F">
        <w:rPr>
          <w:i/>
          <w:rPrChange w:id="19" w:author="Jerry" w:date="2017-05-30T14:35:00Z">
            <w:rPr/>
          </w:rPrChange>
        </w:rPr>
        <w:t>initio</w:t>
      </w:r>
      <w:r>
        <w:t xml:space="preserve"> simulation and use the following</w:t>
      </w:r>
      <w:ins w:id="20" w:author="Jerry" w:date="2017-05-30T14:36:00Z">
        <w:r w:rsidR="006A622F">
          <w:t xml:space="preserve"> admittedly</w:t>
        </w:r>
      </w:ins>
      <w:r>
        <w:t xml:space="preserve"> </w:t>
      </w:r>
      <w:r w:rsidRPr="00DC602D">
        <w:rPr>
          <w:i/>
        </w:rPr>
        <w:t>ad</w:t>
      </w:r>
      <w:del w:id="21" w:author="Jerry" w:date="2017-05-30T14:36:00Z">
        <w:r w:rsidRPr="00DC602D" w:rsidDel="006A622F">
          <w:rPr>
            <w:i/>
          </w:rPr>
          <w:delText>-</w:delText>
        </w:r>
      </w:del>
      <w:ins w:id="22" w:author="Jerry" w:date="2017-05-30T14:36:00Z">
        <w:r w:rsidR="006A622F">
          <w:rPr>
            <w:i/>
          </w:rPr>
          <w:t xml:space="preserve"> </w:t>
        </w:r>
      </w:ins>
      <w:r w:rsidRPr="00DC602D">
        <w:rPr>
          <w:i/>
        </w:rPr>
        <w:t>hoc</w:t>
      </w:r>
      <w:r>
        <w:t>, but realistic, models</w:t>
      </w:r>
      <w:ins w:id="23" w:author="Jerry" w:date="2017-05-30T14:41:00Z">
        <w:r w:rsidR="003B573C">
          <w:t xml:space="preserve"> as bounds on any physical description.</w:t>
        </w:r>
      </w:ins>
      <w:del w:id="24" w:author="Jerry" w:date="2017-05-30T14:41:00Z">
        <w:r w:rsidDel="003B573C">
          <w:delText>: w</w:delText>
        </w:r>
      </w:del>
      <w:ins w:id="25" w:author="Jerry" w:date="2017-05-30T14:41:00Z">
        <w:r w:rsidR="003B573C">
          <w:t xml:space="preserve"> W</w:t>
        </w:r>
      </w:ins>
      <w:r>
        <w:t xml:space="preserve">e assume that, in the early stages of heating, all XFEL energy deposited in the </w:t>
      </w:r>
      <w:proofErr w:type="spellStart"/>
      <w:r>
        <w:t>MgO</w:t>
      </w:r>
      <w:proofErr w:type="spellEnd"/>
      <w:r>
        <w:t xml:space="preserve"> sample contributes to production of low-energy excit</w:t>
      </w:r>
      <w:ins w:id="26" w:author="Jerry" w:date="2017-05-30T14:36:00Z">
        <w:r w:rsidR="006A622F">
          <w:t>ati</w:t>
        </w:r>
      </w:ins>
      <w:r>
        <w:t>ons through removal of either (1) states at the edge of the valence band or (2) 2p electrons of the O2- ion</w:t>
      </w:r>
      <w:ins w:id="27" w:author="Jerry" w:date="2017-05-30T14:40:00Z">
        <w:r w:rsidR="003B573C">
          <w:t>.  The first model provides a limiting case set by the ground state electronic properties.  The second model provides a limiting case where site-disorder of the ionization state of the species will destroy perfect translational order and provide a significant density of states in the energy gap.</w:t>
        </w:r>
      </w:ins>
      <w:r>
        <w:t xml:space="preserve">, </w:t>
      </w:r>
      <w:del w:id="28" w:author="Jerry" w:date="2017-05-30T14:41:00Z">
        <w:r w:rsidDel="003B573C">
          <w:delText>depending on whether one models MgO as a</w:delText>
        </w:r>
      </w:del>
      <w:del w:id="29" w:author="Jerry" w:date="2017-05-30T14:39:00Z">
        <w:r w:rsidDel="003B573C">
          <w:delText xml:space="preserve"> </w:delText>
        </w:r>
      </w:del>
      <w:del w:id="30" w:author="Jerry" w:date="2017-05-30T14:41:00Z">
        <w:r w:rsidDel="003B573C">
          <w:delText>solid-state or atomic system, respectively. (</w:delText>
        </w:r>
        <w:r w:rsidDel="003B573C">
          <w:rPr>
            <w:i/>
          </w:rPr>
          <w:delText xml:space="preserve">need to elaborate on this assumption?) </w:delText>
        </w:r>
      </w:del>
      <w:r>
        <w:t xml:space="preserve">In both approaches, ionization is translated into an XRD response via removal of O 2p electrons in the AFF model; the only difference is in the assumed ionization potential. In the solid-state picture we use an ionization potential of 7.8 eV per electron, equal to the experimental </w:t>
      </w:r>
      <w:ins w:id="31" w:author="Jerry" w:date="2017-05-30T14:42:00Z">
        <w:r w:rsidR="003B573C">
          <w:t xml:space="preserve">ground-state </w:t>
        </w:r>
      </w:ins>
      <w:r>
        <w:t xml:space="preserve">band gap of </w:t>
      </w:r>
      <w:proofErr w:type="spellStart"/>
      <w:r>
        <w:t>MgO</w:t>
      </w:r>
      <w:proofErr w:type="spellEnd"/>
      <w:r>
        <w:t>. (</w:t>
      </w:r>
      <w:proofErr w:type="gramStart"/>
      <w:r>
        <w:t>note</w:t>
      </w:r>
      <w:proofErr w:type="gramEnd"/>
      <w:r>
        <w:t xml:space="preserve">: </w:t>
      </w:r>
      <w:proofErr w:type="spellStart"/>
      <w:r>
        <w:rPr>
          <w:i/>
        </w:rPr>
        <w:t>MgO</w:t>
      </w:r>
      <w:proofErr w:type="spellEnd"/>
      <w:r>
        <w:rPr>
          <w:i/>
        </w:rPr>
        <w:t xml:space="preserve"> has a direct band gap). </w:t>
      </w:r>
      <w:r>
        <w:t xml:space="preserve"> For the atomic representation we approximate the ionization potential of O</w:t>
      </w:r>
      <w:r w:rsidRPr="003B573C">
        <w:rPr>
          <w:vertAlign w:val="superscript"/>
          <w:rPrChange w:id="32" w:author="Jerry" w:date="2017-05-30T14:42:00Z">
            <w:rPr/>
          </w:rPrChange>
        </w:rPr>
        <w:t>2-</w:t>
      </w:r>
      <w:r>
        <w:t xml:space="preserve"> using Koopmans’ theorem in a configuration consisting of a single O</w:t>
      </w:r>
      <w:r w:rsidRPr="003B573C">
        <w:rPr>
          <w:vertAlign w:val="superscript"/>
          <w:rPrChange w:id="33" w:author="Jerry" w:date="2017-05-30T14:42:00Z">
            <w:rPr/>
          </w:rPrChange>
        </w:rPr>
        <w:t>2-</w:t>
      </w:r>
      <w:r>
        <w:t xml:space="preserve"> ion in a background of (+2) point charges at the sites of the nearest-neighbor Mg cations (</w:t>
      </w:r>
      <w:r>
        <w:rPr>
          <w:i/>
        </w:rPr>
        <w:t xml:space="preserve">what </w:t>
      </w:r>
      <w:proofErr w:type="spellStart"/>
      <w:r>
        <w:rPr>
          <w:i/>
        </w:rPr>
        <w:t>Hartree-Fock</w:t>
      </w:r>
      <w:proofErr w:type="spellEnd"/>
      <w:r>
        <w:rPr>
          <w:i/>
        </w:rPr>
        <w:t xml:space="preserve"> code is </w:t>
      </w:r>
      <w:proofErr w:type="spellStart"/>
      <w:r>
        <w:rPr>
          <w:i/>
        </w:rPr>
        <w:t>Fer</w:t>
      </w:r>
      <w:proofErr w:type="spellEnd"/>
      <w:r>
        <w:rPr>
          <w:i/>
        </w:rPr>
        <w:t xml:space="preserve"> using for this calculation?)</w:t>
      </w:r>
      <w:r>
        <w:t xml:space="preserve">. This approximation yields an ionization potential of </w:t>
      </w:r>
      <w:r w:rsidRPr="000B21F3">
        <w:rPr>
          <w:highlight w:val="red"/>
        </w:rPr>
        <w:t>1 eV</w:t>
      </w:r>
      <w:r>
        <w:t xml:space="preserve">. </w:t>
      </w:r>
    </w:p>
    <w:p w14:paraId="58D17032" w14:textId="77777777" w:rsidR="00E0364B" w:rsidRDefault="00E0364B">
      <w:pPr>
        <w:spacing w:line="360" w:lineRule="auto"/>
        <w:rPr>
          <w:b/>
          <w:bCs/>
        </w:rPr>
      </w:pPr>
    </w:p>
    <w:p w14:paraId="75CA15B6" w14:textId="0B7D4BE5" w:rsidR="00E0364B" w:rsidRDefault="008C43E7">
      <w:pPr>
        <w:spacing w:line="360" w:lineRule="auto"/>
        <w:rPr>
          <w:b/>
          <w:bCs/>
        </w:rPr>
      </w:pPr>
      <w:ins w:id="34" w:author="Jerry" w:date="2017-05-30T15:20:00Z">
        <w:r>
          <w:rPr>
            <w:b/>
            <w:bCs/>
          </w:rPr>
          <w:t xml:space="preserve">III. </w:t>
        </w:r>
      </w:ins>
      <w:r w:rsidR="007B55ED">
        <w:rPr>
          <w:b/>
          <w:bCs/>
        </w:rPr>
        <w:t xml:space="preserve">Results and </w:t>
      </w:r>
      <w:ins w:id="35" w:author="Jerry" w:date="2017-05-30T15:20:00Z">
        <w:r>
          <w:rPr>
            <w:b/>
            <w:bCs/>
          </w:rPr>
          <w:t>D</w:t>
        </w:r>
      </w:ins>
      <w:del w:id="36" w:author="Jerry" w:date="2017-05-30T15:20:00Z">
        <w:r w:rsidR="007B55ED" w:rsidDel="008C43E7">
          <w:rPr>
            <w:b/>
            <w:bCs/>
          </w:rPr>
          <w:delText>d</w:delText>
        </w:r>
      </w:del>
      <w:r w:rsidR="007B55ED">
        <w:rPr>
          <w:b/>
          <w:bCs/>
        </w:rPr>
        <w:t>iscussion</w:t>
      </w:r>
      <w:del w:id="37" w:author="Jerry" w:date="2017-05-30T15:20:00Z">
        <w:r w:rsidR="007B55ED" w:rsidDel="008C43E7">
          <w:rPr>
            <w:b/>
            <w:bCs/>
          </w:rPr>
          <w:delText>:</w:delText>
        </w:r>
      </w:del>
    </w:p>
    <w:p w14:paraId="4B7244BA" w14:textId="77777777" w:rsidR="00691553" w:rsidRDefault="00691553">
      <w:pPr>
        <w:spacing w:line="360" w:lineRule="auto"/>
        <w:rPr>
          <w:b/>
          <w:bCs/>
        </w:rPr>
      </w:pPr>
    </w:p>
    <w:p w14:paraId="79C36098" w14:textId="45E24BA5" w:rsidR="001009D8" w:rsidRDefault="0075699A">
      <w:pPr>
        <w:spacing w:line="360" w:lineRule="auto"/>
      </w:pPr>
      <w:del w:id="38" w:author="Jerry" w:date="2017-05-30T14:50:00Z">
        <w:r w:rsidDel="00B52C2F">
          <w:delText>First</w:delText>
        </w:r>
      </w:del>
      <w:proofErr w:type="gramStart"/>
      <w:ins w:id="39" w:author="Jerry" w:date="2017-05-30T14:50:00Z">
        <w:r w:rsidR="00B52C2F">
          <w:t>to</w:t>
        </w:r>
        <w:proofErr w:type="gramEnd"/>
        <w:r w:rsidR="00B52C2F">
          <w:t xml:space="preserve"> begin</w:t>
        </w:r>
      </w:ins>
      <w:r>
        <w:t xml:space="preserve">, in </w:t>
      </w:r>
      <w:r w:rsidR="00C35732">
        <w:t>Fig.</w:t>
      </w:r>
      <w:r>
        <w:t xml:space="preserve"> 1</w:t>
      </w:r>
      <w:r w:rsidR="00C35732">
        <w:t xml:space="preserve"> (a)</w:t>
      </w:r>
      <w:r>
        <w:t xml:space="preserve">, we show the </w:t>
      </w:r>
      <w:r w:rsidR="00D557AA">
        <w:t>experimental</w:t>
      </w:r>
      <w:r w:rsidR="00D80380">
        <w:t>ly measured</w:t>
      </w:r>
      <w:r w:rsidR="00D557AA">
        <w:t xml:space="preserve"> </w:t>
      </w:r>
      <w:r>
        <w:t xml:space="preserve">intensity of the </w:t>
      </w:r>
      <w:proofErr w:type="spellStart"/>
      <w:r>
        <w:t>MgO</w:t>
      </w:r>
      <w:proofErr w:type="spellEnd"/>
      <w:r>
        <w:t xml:space="preserve"> 200 peak as a </w:t>
      </w:r>
      <w:r>
        <w:lastRenderedPageBreak/>
        <w:t xml:space="preserve">function of energy deposited per </w:t>
      </w:r>
      <w:proofErr w:type="spellStart"/>
      <w:r>
        <w:t>MgO</w:t>
      </w:r>
      <w:proofErr w:type="spellEnd"/>
      <w:r>
        <w:t xml:space="preserve"> unit cell.  The ~15% scatter in the observed scattering intensity upon increasing excitation is explained as being due to variations in </w:t>
      </w:r>
      <w:proofErr w:type="spellStart"/>
      <w:r>
        <w:t>MgO</w:t>
      </w:r>
      <w:proofErr w:type="spellEnd"/>
      <w:r>
        <w:t xml:space="preserve"> nanoparticle content across different regions of the sample.  Consequently, our first result is clear: the </w:t>
      </w:r>
      <w:proofErr w:type="spellStart"/>
      <w:r>
        <w:t>MgO</w:t>
      </w:r>
      <w:proofErr w:type="spellEnd"/>
      <w:r>
        <w:t xml:space="preserve"> nanoparticles remained </w:t>
      </w:r>
      <w:r w:rsidR="00A6790F">
        <w:t>substantially,</w:t>
      </w:r>
      <w:r>
        <w:t xml:space="preserve"> and possible completely, crystalline for the duration of the XFEL pulse.  </w:t>
      </w:r>
      <w:r w:rsidR="001009D8">
        <w:t>There is no evidence for ‘Bragg gating’ or othe</w:t>
      </w:r>
      <w:bookmarkStart w:id="40" w:name="_GoBack"/>
      <w:bookmarkEnd w:id="40"/>
      <w:r w:rsidR="001009D8">
        <w:t>r self-limiting diffraction signals</w:t>
      </w:r>
      <w:r w:rsidR="00A6790F">
        <w:t xml:space="preserve"> that are known to be important </w:t>
      </w:r>
      <w:r w:rsidR="001009D8">
        <w:t>in the context of macromolecular crystallography at XFELs</w:t>
      </w:r>
      <w:proofErr w:type="gramStart"/>
      <w:r w:rsidR="001009D8">
        <w:t>.[</w:t>
      </w:r>
      <w:proofErr w:type="gramEnd"/>
      <w:r w:rsidR="001009D8">
        <w:t>cites]</w:t>
      </w:r>
    </w:p>
    <w:p w14:paraId="575D9CEE" w14:textId="77777777" w:rsidR="001009D8" w:rsidRDefault="001009D8">
      <w:pPr>
        <w:spacing w:line="360" w:lineRule="auto"/>
      </w:pPr>
      <w:commentRangeStart w:id="41"/>
    </w:p>
    <w:p w14:paraId="3D5A3E16" w14:textId="0AAB2FF8" w:rsidR="00A6790F" w:rsidDel="00B52C2F" w:rsidRDefault="001009D8">
      <w:pPr>
        <w:spacing w:line="360" w:lineRule="auto"/>
        <w:rPr>
          <w:del w:id="42" w:author="Jerry" w:date="2017-05-30T14:50:00Z"/>
        </w:rPr>
      </w:pPr>
      <w:del w:id="43" w:author="Jerry" w:date="2017-05-30T14:50:00Z">
        <w:r w:rsidDel="00B52C2F">
          <w:delText>Here, the fact that the MgO nanoparticles are still crystalline allows us to</w:delText>
        </w:r>
        <w:r w:rsidR="00A6790F" w:rsidDel="00B52C2F">
          <w:delText xml:space="preserve"> interpret our observed high-intensity XRD patterns using methods of traditional solid-state physics</w:delText>
        </w:r>
        <w:r w:rsidR="00D9051B" w:rsidDel="00B52C2F">
          <w:delText xml:space="preserve"> (discussed in section II.C, above)</w:delText>
        </w:r>
        <w:r w:rsidR="00A6790F" w:rsidDel="00B52C2F">
          <w:delText xml:space="preserve">, modified to account for the varying degree of ionization as a function of the deposited energy per unit cell.  </w:delText>
        </w:r>
        <w:r w:rsidR="00780041" w:rsidDel="00B52C2F">
          <w:delText xml:space="preserve">One should then note that of the three lowest-angle Bragg peaks, </w:delText>
        </w:r>
        <w:r w:rsidR="00C60ABF" w:rsidDel="00B52C2F">
          <w:delText>in order the (200), (111) and (220), there are significant differences in their expected changes due to ionization of the two species in the unit cell (discuss Mg versus O ionization )</w:delText>
        </w:r>
        <w:r w:rsidR="00780041" w:rsidDel="00B52C2F">
          <w:delText xml:space="preserve"> </w:delText>
        </w:r>
      </w:del>
    </w:p>
    <w:commentRangeEnd w:id="41"/>
    <w:p w14:paraId="48FCFA6A" w14:textId="77777777" w:rsidR="00C755EC" w:rsidRDefault="00B52C2F">
      <w:pPr>
        <w:spacing w:line="360" w:lineRule="auto"/>
      </w:pPr>
      <w:r>
        <w:rPr>
          <w:rStyle w:val="CommentReference"/>
          <w:rFonts w:cs="Mangal"/>
        </w:rPr>
        <w:commentReference w:id="41"/>
      </w:r>
    </w:p>
    <w:p w14:paraId="2C1F8475" w14:textId="6D16B42D" w:rsidR="00E0364B" w:rsidRDefault="001743F6">
      <w:pPr>
        <w:spacing w:line="360" w:lineRule="auto"/>
      </w:pPr>
      <w:r>
        <w:t xml:space="preserve">In Fig. </w:t>
      </w:r>
      <w:r w:rsidR="00C35732">
        <w:t>1</w:t>
      </w:r>
      <w:ins w:id="44" w:author="Jerry" w:date="2017-05-30T14:50:00Z">
        <w:r w:rsidR="00B52C2F">
          <w:t xml:space="preserve"> (b)</w:t>
        </w:r>
      </w:ins>
      <w:r w:rsidR="007B55ED">
        <w:t xml:space="preserve"> we plot the </w:t>
      </w:r>
      <w:r w:rsidR="00554C19">
        <w:t xml:space="preserve">experimental </w:t>
      </w:r>
      <w:r w:rsidR="007B55ED">
        <w:t xml:space="preserve">intensity of the three lowest-order Bragg peaks of </w:t>
      </w:r>
      <w:proofErr w:type="spellStart"/>
      <w:r w:rsidR="007B55ED">
        <w:t>MgO</w:t>
      </w:r>
      <w:proofErr w:type="spellEnd"/>
      <w:r w:rsidR="007B55ED">
        <w:t xml:space="preserve"> as a function of incident flux density</w:t>
      </w:r>
      <w:r w:rsidR="00554C19">
        <w:t xml:space="preserve"> (together with curves for several models, which </w:t>
      </w:r>
      <w:r w:rsidR="00D80380">
        <w:t>we discuss</w:t>
      </w:r>
      <w:r w:rsidR="00554C19">
        <w:t xml:space="preserve"> below)</w:t>
      </w:r>
      <w:r w:rsidR="007B55ED">
        <w:t xml:space="preserve">. For each Bragg peak, the entire curve is normalized to the intensity of the “cold” (lowest-flux density) dataset and each individual data point is normalized to the 200 peak intensity for the corresponding flux density. Displayed error bars are estimated systematic errors due to background subtraction and peak integration; counting statistics-derived errors are negligible. The most salient feature is a 20% rise in the relative intensity of the </w:t>
      </w:r>
      <w:ins w:id="45" w:author="Jerry" w:date="2017-05-30T14:52:00Z">
        <w:r w:rsidR="00436DBE">
          <w:t>(</w:t>
        </w:r>
      </w:ins>
      <w:r w:rsidR="007B55ED">
        <w:t>111</w:t>
      </w:r>
      <w:ins w:id="46" w:author="Jerry" w:date="2017-05-30T14:52:00Z">
        <w:r w:rsidR="00436DBE">
          <w:t>)</w:t>
        </w:r>
      </w:ins>
      <w:r w:rsidR="007B55ED">
        <w:t xml:space="preserve"> peak between the lowest and highest flux densities. In contrast, the relative intensity of the </w:t>
      </w:r>
      <w:ins w:id="47" w:author="Jerry" w:date="2017-05-30T14:52:00Z">
        <w:r w:rsidR="00436DBE">
          <w:t>(</w:t>
        </w:r>
      </w:ins>
      <w:r w:rsidR="007B55ED">
        <w:t>220</w:t>
      </w:r>
      <w:ins w:id="48" w:author="Jerry" w:date="2017-05-30T14:52:00Z">
        <w:r w:rsidR="00436DBE">
          <w:t>)</w:t>
        </w:r>
      </w:ins>
      <w:r w:rsidR="007B55ED">
        <w:t xml:space="preserve"> peak </w:t>
      </w:r>
      <w:del w:id="49" w:author="Jerry" w:date="2017-05-30T14:51:00Z">
        <w:r w:rsidR="007B55ED" w:rsidDel="00436DBE">
          <w:delText>has small fluctuations</w:delText>
        </w:r>
      </w:del>
      <w:ins w:id="50" w:author="Jerry" w:date="2017-05-30T14:51:00Z">
        <w:r w:rsidR="00436DBE">
          <w:t>fluctuates</w:t>
        </w:r>
      </w:ins>
      <w:r w:rsidR="007B55ED">
        <w:t xml:space="preserve"> but does not display a monotonic progression</w:t>
      </w:r>
      <w:r w:rsidR="00C35732">
        <w:t xml:space="preserve">. </w:t>
      </w:r>
      <w:r w:rsidR="00724062">
        <w:t xml:space="preserve">The behavior of both curves—and in particular the rise in relative intensity of the </w:t>
      </w:r>
      <w:ins w:id="51" w:author="Jerry" w:date="2017-05-30T14:51:00Z">
        <w:r w:rsidR="00436DBE">
          <w:t>(</w:t>
        </w:r>
      </w:ins>
      <w:r w:rsidR="00724062">
        <w:t>111</w:t>
      </w:r>
      <w:ins w:id="52" w:author="Jerry" w:date="2017-05-30T14:51:00Z">
        <w:r w:rsidR="00436DBE">
          <w:t>)</w:t>
        </w:r>
      </w:ins>
      <w:r w:rsidR="00724062">
        <w:t xml:space="preserve"> peak—is strongly at odds with the </w:t>
      </w:r>
      <w:ins w:id="53" w:author="Jerry" w:date="2017-05-30T14:51:00Z">
        <w:r w:rsidR="00436DBE">
          <w:t xml:space="preserve">any </w:t>
        </w:r>
      </w:ins>
      <w:r w:rsidR="00724062">
        <w:t xml:space="preserve">Bragg peak quenching that would result from a Debye-Waller </w:t>
      </w:r>
      <w:del w:id="54" w:author="Jerry" w:date="2017-05-30T14:52:00Z">
        <w:r w:rsidR="00724062" w:rsidDel="00436DBE">
          <w:delText xml:space="preserve">type </w:delText>
        </w:r>
      </w:del>
      <w:ins w:id="55" w:author="Jerry" w:date="2017-05-30T14:52:00Z">
        <w:r w:rsidR="00436DBE">
          <w:t xml:space="preserve">thermal-like </w:t>
        </w:r>
      </w:ins>
      <w:r w:rsidR="00724062">
        <w:t xml:space="preserve">increase in the mean squared displacement of atoms from their lattice sites. The absence of any such signature </w:t>
      </w:r>
      <w:del w:id="56" w:author="Jerry" w:date="2017-05-30T14:52:00Z">
        <w:r w:rsidR="008C21EC" w:rsidDel="00436DBE">
          <w:delText>unambiguously demonstrates</w:delText>
        </w:r>
      </w:del>
      <w:ins w:id="57" w:author="Jerry" w:date="2017-05-30T14:52:00Z">
        <w:r w:rsidR="00436DBE">
          <w:t>further supports</w:t>
        </w:r>
      </w:ins>
      <w:r w:rsidR="00724062">
        <w:t xml:space="preserve"> the </w:t>
      </w:r>
      <w:r w:rsidR="008C21EC">
        <w:t>crystallinity</w:t>
      </w:r>
      <w:r w:rsidR="00724062">
        <w:t xml:space="preserve"> of the heated target</w:t>
      </w:r>
      <w:ins w:id="58" w:author="Jerry" w:date="2017-05-30T14:52:00Z">
        <w:r w:rsidR="00436DBE">
          <w:t xml:space="preserve"> and the isolation of the deposited energy in the electronic, rather than lattice, degrees of freedom</w:t>
        </w:r>
      </w:ins>
      <w:r w:rsidR="00724062">
        <w:t xml:space="preserve">. </w:t>
      </w:r>
    </w:p>
    <w:p w14:paraId="50294F13" w14:textId="77777777" w:rsidR="00E0364B" w:rsidRDefault="00E0364B">
      <w:pPr>
        <w:spacing w:line="360" w:lineRule="auto"/>
      </w:pPr>
    </w:p>
    <w:p w14:paraId="5BCB6C2F" w14:textId="0C94455B" w:rsidR="00380FBC" w:rsidRPr="003003CA" w:rsidRDefault="00436DBE">
      <w:pPr>
        <w:spacing w:line="360" w:lineRule="auto"/>
        <w:rPr>
          <w:i/>
        </w:rPr>
      </w:pPr>
      <w:ins w:id="59" w:author="Jerry" w:date="2017-05-30T14:53:00Z">
        <w:r>
          <w:t xml:space="preserve">A first step toward understanding </w:t>
        </w:r>
      </w:ins>
      <w:del w:id="60" w:author="Jerry" w:date="2017-05-30T14:53:00Z">
        <w:r w:rsidR="007B55ED" w:rsidDel="00436DBE">
          <w:delText>T</w:delText>
        </w:r>
      </w:del>
      <w:ins w:id="61" w:author="Jerry" w:date="2017-05-30T14:53:00Z">
        <w:r>
          <w:t>t</w:t>
        </w:r>
      </w:ins>
      <w:r w:rsidR="007B55ED">
        <w:t xml:space="preserve">he increase in relative intensity of the </w:t>
      </w:r>
      <w:ins w:id="62" w:author="Jerry" w:date="2017-05-30T14:53:00Z">
        <w:r>
          <w:t>(</w:t>
        </w:r>
      </w:ins>
      <w:r w:rsidR="007B55ED">
        <w:t>111</w:t>
      </w:r>
      <w:ins w:id="63" w:author="Jerry" w:date="2017-05-30T14:53:00Z">
        <w:r>
          <w:t>)</w:t>
        </w:r>
      </w:ins>
      <w:r w:rsidR="007B55ED">
        <w:t xml:space="preserve"> Bragg peak </w:t>
      </w:r>
      <w:del w:id="64" w:author="Jerry" w:date="2017-05-30T14:53:00Z">
        <w:r w:rsidR="007B55ED" w:rsidDel="00436DBE">
          <w:delText>is understood by</w:delText>
        </w:r>
      </w:del>
      <w:ins w:id="65" w:author="Jerry" w:date="2017-05-30T14:53:00Z">
        <w:r>
          <w:t>comes from</w:t>
        </w:r>
      </w:ins>
      <w:r w:rsidR="007B55ED">
        <w:t xml:space="preserve"> </w:t>
      </w:r>
      <w:del w:id="66" w:author="Jerry" w:date="2017-05-30T14:53:00Z">
        <w:r w:rsidR="007B55ED" w:rsidDel="00436DBE">
          <w:delText>examining the structure</w:delText>
        </w:r>
      </w:del>
      <w:ins w:id="67" w:author="Jerry" w:date="2017-05-30T14:53:00Z">
        <w:r>
          <w:t>consideration</w:t>
        </w:r>
      </w:ins>
      <w:r w:rsidR="007B55ED">
        <w:t xml:space="preserve"> of </w:t>
      </w:r>
      <w:ins w:id="68" w:author="Jerry" w:date="2017-05-30T14:54:00Z">
        <w:r>
          <w:t xml:space="preserve">the ground-state x-ray crystallography of </w:t>
        </w:r>
      </w:ins>
      <w:proofErr w:type="spellStart"/>
      <w:r w:rsidR="007B55ED">
        <w:t>MgO</w:t>
      </w:r>
      <w:proofErr w:type="spellEnd"/>
      <w:ins w:id="69" w:author="Jerry" w:date="2017-05-30T14:54:00Z">
        <w:r>
          <w:t xml:space="preserve">.  </w:t>
        </w:r>
      </w:ins>
      <w:del w:id="70" w:author="Jerry" w:date="2017-05-30T14:54:00Z">
        <w:r w:rsidR="007B55ED" w:rsidDel="00436DBE">
          <w:delText xml:space="preserve"> in the context of the powder diffraction from a sample under ambient conditions. </w:delText>
        </w:r>
      </w:del>
      <w:proofErr w:type="spellStart"/>
      <w:r w:rsidR="007B55ED">
        <w:t>MgO’s</w:t>
      </w:r>
      <w:proofErr w:type="spellEnd"/>
      <w:r w:rsidR="007B55ED">
        <w:t xml:space="preserve"> rock salt-type crystal structure consists of two interpenetrating FCC lattices of Mg and O, with one of the lattices shifted by half of the FCC lattice con</w:t>
      </w:r>
      <w:r w:rsidR="00380FBC">
        <w:t xml:space="preserve">stant in the direction of </w:t>
      </w:r>
      <w:r w:rsidR="007B55ED">
        <w:t xml:space="preserve">one of the lattice basis vectors. </w:t>
      </w:r>
      <w:ins w:id="71" w:author="Jerry" w:date="2017-05-30T14:57:00Z">
        <w:r>
          <w:t>This has important consequences for the dependence of the (200), (111), and (220) Bragg peak</w:t>
        </w:r>
      </w:ins>
      <w:ins w:id="72" w:author="Jerry" w:date="2017-05-30T15:06:00Z">
        <w:r w:rsidR="002C4322">
          <w:t xml:space="preserve"> </w:t>
        </w:r>
      </w:ins>
      <w:ins w:id="73" w:author="Jerry" w:date="2017-05-30T15:11:00Z">
        <w:r w:rsidR="008C43E7">
          <w:t>intensities</w:t>
        </w:r>
      </w:ins>
      <w:ins w:id="74" w:author="Jerry" w:date="2017-05-30T14:57:00Z">
        <w:r>
          <w:t xml:space="preserve"> on the characteristics of the ions on the two sites in the primitive basis</w:t>
        </w:r>
      </w:ins>
      <w:ins w:id="75" w:author="Jerry" w:date="2017-05-30T15:11:00Z">
        <w:r w:rsidR="008C43E7">
          <w:t>, as is frequently discussed in introductory texts [cite Kittel Intro Solid State]</w:t>
        </w:r>
      </w:ins>
      <w:ins w:id="76" w:author="Jerry" w:date="2017-05-30T14:57:00Z">
        <w:r>
          <w:t>.  In particular, the (200) and (220) peaks result from perfect constructive interference between the two unit cell sites wh</w:t>
        </w:r>
      </w:ins>
      <w:ins w:id="77" w:author="Jerry" w:date="2017-05-30T14:59:00Z">
        <w:r>
          <w:t>ile</w:t>
        </w:r>
      </w:ins>
      <w:ins w:id="78" w:author="Jerry" w:date="2017-05-30T14:57:00Z">
        <w:r>
          <w:t xml:space="preserve"> the (111) peak</w:t>
        </w:r>
      </w:ins>
      <w:ins w:id="79" w:author="Jerry" w:date="2017-05-30T14:59:00Z">
        <w:r>
          <w:t>, on the other hand,</w:t>
        </w:r>
      </w:ins>
      <w:ins w:id="80" w:author="Jerry" w:date="2017-05-30T14:57:00Z">
        <w:r>
          <w:t xml:space="preserve"> instead has perfect</w:t>
        </w:r>
      </w:ins>
      <w:ins w:id="81" w:author="Jerry" w:date="2017-05-30T14:59:00Z">
        <w:r>
          <w:t xml:space="preserve"> destructive interference between the two unit cell site.</w:t>
        </w:r>
      </w:ins>
      <w:ins w:id="82" w:author="Jerry" w:date="2017-05-30T14:57:00Z">
        <w:r>
          <w:t xml:space="preserve"> </w:t>
        </w:r>
      </w:ins>
      <w:r w:rsidR="007B55ED">
        <w:t xml:space="preserve">The </w:t>
      </w:r>
      <w:del w:id="83" w:author="Jerry" w:date="2017-05-30T15:06:00Z">
        <w:r w:rsidR="007B55ED" w:rsidDel="002C4322">
          <w:delText xml:space="preserve">two </w:delText>
        </w:r>
      </w:del>
      <w:ins w:id="84" w:author="Jerry" w:date="2017-05-30T15:06:00Z">
        <w:r w:rsidR="002C4322">
          <w:t xml:space="preserve">nominal ground-state </w:t>
        </w:r>
      </w:ins>
      <w:r w:rsidR="007B55ED">
        <w:t xml:space="preserve">ionic species of </w:t>
      </w:r>
      <w:proofErr w:type="spellStart"/>
      <w:r w:rsidR="007B55ED">
        <w:t>MgO</w:t>
      </w:r>
      <w:proofErr w:type="spellEnd"/>
      <w:r w:rsidR="007B55ED">
        <w:t>, Mg</w:t>
      </w:r>
      <w:r w:rsidR="007B55ED" w:rsidRPr="00436DBE">
        <w:rPr>
          <w:vertAlign w:val="superscript"/>
          <w:rPrChange w:id="85" w:author="Jerry" w:date="2017-05-30T14:55:00Z">
            <w:rPr/>
          </w:rPrChange>
        </w:rPr>
        <w:t>2+</w:t>
      </w:r>
      <w:r w:rsidR="007B55ED">
        <w:t xml:space="preserve"> and O</w:t>
      </w:r>
      <w:r w:rsidR="007B55ED" w:rsidRPr="00436DBE">
        <w:rPr>
          <w:vertAlign w:val="superscript"/>
          <w:rPrChange w:id="86" w:author="Jerry" w:date="2017-05-30T14:55:00Z">
            <w:rPr/>
          </w:rPrChange>
        </w:rPr>
        <w:t>2-</w:t>
      </w:r>
      <w:del w:id="87" w:author="Jerry" w:date="2017-05-30T14:55:00Z">
        <w:r w:rsidR="007B55ED" w:rsidRPr="00436DBE" w:rsidDel="00436DBE">
          <w:rPr>
            <w:vertAlign w:val="superscript"/>
            <w:rPrChange w:id="88" w:author="Jerry" w:date="2017-05-30T14:55:00Z">
              <w:rPr/>
            </w:rPrChange>
          </w:rPr>
          <w:delText>,</w:delText>
        </w:r>
      </w:del>
      <w:r w:rsidR="007B55ED">
        <w:t xml:space="preserve"> </w:t>
      </w:r>
      <w:ins w:id="89" w:author="Jerry" w:date="2017-05-30T14:55:00Z">
        <w:r>
          <w:t>,</w:t>
        </w:r>
      </w:ins>
      <w:r w:rsidR="007B55ED">
        <w:t xml:space="preserve">have identical electron configurations and </w:t>
      </w:r>
      <w:del w:id="90" w:author="Jerry" w:date="2017-05-30T15:07:00Z">
        <w:r w:rsidR="007B55ED" w:rsidDel="002C4322">
          <w:delText>therefore similar</w:delText>
        </w:r>
      </w:del>
      <w:ins w:id="91" w:author="Jerry" w:date="2017-05-30T15:08:00Z">
        <w:r w:rsidR="002C4322">
          <w:t xml:space="preserve"> have </w:t>
        </w:r>
      </w:ins>
      <w:ins w:id="92" w:author="Jerry" w:date="2017-05-30T15:07:00Z">
        <w:r w:rsidR="002C4322">
          <w:t xml:space="preserve">only </w:t>
        </w:r>
      </w:ins>
      <w:ins w:id="93" w:author="Jerry" w:date="2017-05-30T15:08:00Z">
        <w:r w:rsidR="002C4322">
          <w:t xml:space="preserve">very </w:t>
        </w:r>
      </w:ins>
      <w:ins w:id="94" w:author="Jerry" w:date="2017-05-30T15:07:00Z">
        <w:r w:rsidR="002C4322">
          <w:t xml:space="preserve">slightly </w:t>
        </w:r>
        <w:proofErr w:type="spellStart"/>
        <w:r w:rsidR="002C4322">
          <w:t>diffent</w:t>
        </w:r>
      </w:ins>
      <w:proofErr w:type="spellEnd"/>
      <w:r w:rsidR="007B55ED">
        <w:t xml:space="preserve"> ionic form factors</w:t>
      </w:r>
      <w:ins w:id="95" w:author="Jerry" w:date="2017-05-30T14:55:00Z">
        <w:r>
          <w:t xml:space="preserve"> for x-ray scattering</w:t>
        </w:r>
      </w:ins>
      <w:ins w:id="96" w:author="Jerry" w:date="2017-05-30T15:08:00Z">
        <w:r w:rsidR="002C4322">
          <w:t xml:space="preserve"> as a secondary consequence of the different nuclear </w:t>
        </w:r>
        <w:r w:rsidR="002C4322">
          <w:lastRenderedPageBreak/>
          <w:t>potentials on the spatial extent of the</w:t>
        </w:r>
      </w:ins>
      <w:ins w:id="97" w:author="Jerry" w:date="2017-05-30T15:09:00Z">
        <w:r w:rsidR="002C4322">
          <w:t xml:space="preserve"> electronic</w:t>
        </w:r>
      </w:ins>
      <w:ins w:id="98" w:author="Jerry" w:date="2017-05-30T15:08:00Z">
        <w:r w:rsidR="002C4322">
          <w:t xml:space="preserve"> wavefunctions</w:t>
        </w:r>
      </w:ins>
      <w:ins w:id="99" w:author="Jerry" w:date="2017-05-30T15:09:00Z">
        <w:r w:rsidR="002C4322">
          <w:t>.</w:t>
        </w:r>
      </w:ins>
      <w:del w:id="100" w:author="Jerry" w:date="2017-05-30T15:09:00Z">
        <w:r w:rsidR="007B55ED" w:rsidDel="002C4322">
          <w:delText>.</w:delText>
        </w:r>
      </w:del>
      <w:r w:rsidR="007B55ED">
        <w:t xml:space="preserve"> </w:t>
      </w:r>
      <w:del w:id="101" w:author="Jerry" w:date="2017-05-30T15:07:00Z">
        <w:r w:rsidR="007B55ED" w:rsidDel="002C4322">
          <w:delText xml:space="preserve">If the ionic form factors were fully identical, the superposition of FCC lattices would become a simple cubic lattice with lattice constant </w:delText>
        </w:r>
        <w:r w:rsidR="007B55ED" w:rsidRPr="00436DBE" w:rsidDel="002C4322">
          <w:rPr>
            <w:i/>
            <w:rPrChange w:id="102" w:author="Jerry" w:date="2017-05-30T14:55:00Z">
              <w:rPr/>
            </w:rPrChange>
          </w:rPr>
          <w:delText>a</w:delText>
        </w:r>
        <w:r w:rsidR="007B55ED" w:rsidDel="002C4322">
          <w:delText xml:space="preserve">/2 (where </w:delText>
        </w:r>
        <w:r w:rsidR="007B55ED" w:rsidRPr="00436DBE" w:rsidDel="002C4322">
          <w:rPr>
            <w:i/>
            <w:rPrChange w:id="103" w:author="Jerry" w:date="2017-05-30T14:56:00Z">
              <w:rPr/>
            </w:rPrChange>
          </w:rPr>
          <w:delText>a</w:delText>
        </w:r>
        <w:r w:rsidR="007B55ED" w:rsidDel="002C4322">
          <w:delText xml:space="preserve"> is the constant of the original FCC lattice)</w:delText>
        </w:r>
      </w:del>
      <w:del w:id="104" w:author="Jerry" w:date="2017-05-30T14:56:00Z">
        <w:r w:rsidR="007B55ED" w:rsidDel="00436DBE">
          <w:delText>,</w:delText>
        </w:r>
      </w:del>
      <w:del w:id="105" w:author="Jerry" w:date="2017-05-30T15:07:00Z">
        <w:r w:rsidR="007B55ED" w:rsidDel="002C4322">
          <w:delText xml:space="preserve"> and </w:delText>
        </w:r>
      </w:del>
      <w:del w:id="106" w:author="Jerry" w:date="2017-05-30T14:57:00Z">
        <w:r w:rsidR="007B55ED" w:rsidDel="00436DBE">
          <w:delText>under which Bragg reflections of the original FCC lattice having odd Miller indices are forbidden.</w:delText>
        </w:r>
      </w:del>
      <w:del w:id="107" w:author="Jerry" w:date="2017-05-30T15:09:00Z">
        <w:r w:rsidR="007B55ED" w:rsidDel="002C4322">
          <w:delText xml:space="preserve"> In MgO, on the other hand, the modest difference between the atomic form factors of Mg2+ and O2- causes substantial—but incomplete—destructive interference at the momentum transfers of odd Miller indices.  </w:delText>
        </w:r>
      </w:del>
      <w:r w:rsidR="007B55ED">
        <w:t xml:space="preserve">This offers an explanation for the small </w:t>
      </w:r>
      <w:ins w:id="108" w:author="Jerry" w:date="2017-05-30T15:10:00Z">
        <w:r w:rsidR="008C43E7">
          <w:t xml:space="preserve">ground-state </w:t>
        </w:r>
      </w:ins>
      <w:r w:rsidR="007B55ED">
        <w:t xml:space="preserve">intensity of the </w:t>
      </w:r>
      <w:ins w:id="109" w:author="Jerry" w:date="2017-05-30T15:10:00Z">
        <w:r w:rsidR="008C43E7">
          <w:t>(</w:t>
        </w:r>
      </w:ins>
      <w:r w:rsidR="007B55ED">
        <w:t>111</w:t>
      </w:r>
      <w:ins w:id="110" w:author="Jerry" w:date="2017-05-30T15:10:00Z">
        <w:r w:rsidR="008C43E7">
          <w:t>)</w:t>
        </w:r>
      </w:ins>
      <w:r w:rsidR="007B55ED">
        <w:t xml:space="preserve"> Bragg peak, as well as for its monotonic rise with increasing incident x-ray flux: as temperature increases </w:t>
      </w:r>
      <w:r w:rsidR="00CB1E85">
        <w:t xml:space="preserve">electrons of </w:t>
      </w:r>
      <w:r w:rsidR="007B55ED">
        <w:t xml:space="preserve">the weakly-bound O 2p </w:t>
      </w:r>
      <w:r w:rsidR="00ED6959">
        <w:t>orbitals</w:t>
      </w:r>
      <w:r w:rsidR="007B55ED">
        <w:t xml:space="preserve"> are ionized</w:t>
      </w:r>
      <w:r w:rsidR="00ED6959">
        <w:t xml:space="preserve"> at a higher rate than </w:t>
      </w:r>
      <w:r w:rsidR="00CB1E85">
        <w:t xml:space="preserve">those of </w:t>
      </w:r>
      <w:r w:rsidR="00ED6959">
        <w:t>Mg</w:t>
      </w:r>
      <w:ins w:id="111" w:author="Jerry" w:date="2017-05-30T15:10:00Z">
        <w:r w:rsidR="008C43E7">
          <w:t xml:space="preserve"> semi-core 2p orbitals</w:t>
        </w:r>
      </w:ins>
      <w:r w:rsidR="007B55ED">
        <w:t xml:space="preserve">, </w:t>
      </w:r>
      <w:r w:rsidR="00ED6959">
        <w:t>increasing the dissimilarity</w:t>
      </w:r>
      <w:r w:rsidR="007B55ED">
        <w:t xml:space="preserve"> of the </w:t>
      </w:r>
      <w:r w:rsidR="00ED6959">
        <w:t xml:space="preserve">form factors of the </w:t>
      </w:r>
      <w:r w:rsidR="007B55ED">
        <w:t xml:space="preserve">O and Mg ions. </w:t>
      </w:r>
      <w:commentRangeStart w:id="112"/>
      <w:r w:rsidR="003003CA">
        <w:t xml:space="preserve">This relationship is illustrated by Fig. </w:t>
      </w:r>
      <w:r w:rsidR="00A17766">
        <w:t>2.</w:t>
      </w:r>
      <w:commentRangeEnd w:id="112"/>
      <w:r w:rsidR="008C43E7">
        <w:rPr>
          <w:rStyle w:val="CommentReference"/>
          <w:rFonts w:cs="Mangal"/>
        </w:rPr>
        <w:commentReference w:id="112"/>
      </w:r>
    </w:p>
    <w:p w14:paraId="26023093" w14:textId="77777777" w:rsidR="004F5035" w:rsidRDefault="004F5035" w:rsidP="002D7CE9">
      <w:pPr>
        <w:spacing w:line="360" w:lineRule="auto"/>
      </w:pPr>
    </w:p>
    <w:p w14:paraId="67DF99BF" w14:textId="77777777" w:rsidR="00942167" w:rsidRDefault="00942167" w:rsidP="002D7CE9">
      <w:pPr>
        <w:spacing w:line="360" w:lineRule="auto"/>
      </w:pPr>
    </w:p>
    <w:p w14:paraId="6EDF27DB" w14:textId="7ABDFED8" w:rsidR="00120F0F" w:rsidRDefault="00D80380" w:rsidP="0098237D">
      <w:pPr>
        <w:spacing w:line="360" w:lineRule="auto"/>
      </w:pPr>
      <w:r>
        <w:t xml:space="preserve">We now compare these data to the predictions of the modeling approach presented in section II, which consists of a piecewise treatment of the high- and low-energy density regimes using SCFLY and an </w:t>
      </w:r>
      <w:r>
        <w:rPr>
          <w:i/>
        </w:rPr>
        <w:t>ad-hoc</w:t>
      </w:r>
      <w:r>
        <w:t xml:space="preserve"> excitation model, respectively. </w:t>
      </w:r>
      <w:r w:rsidR="008C4CF6">
        <w:t xml:space="preserve">Beginning with the former, </w:t>
      </w:r>
      <w:r w:rsidR="004F5035">
        <w:t>Fig</w:t>
      </w:r>
      <w:ins w:id="113" w:author="oliver" w:date="2017-06-02T22:41:00Z">
        <w:r w:rsidR="00D33A5B">
          <w:t>s</w:t>
        </w:r>
      </w:ins>
      <w:r w:rsidR="004F5035">
        <w:t xml:space="preserve">. </w:t>
      </w:r>
      <w:ins w:id="114" w:author="oliver" w:date="2017-06-02T22:41:00Z">
        <w:r w:rsidR="00D33A5B">
          <w:t>3 and 4</w:t>
        </w:r>
      </w:ins>
      <w:del w:id="115" w:author="oliver" w:date="2017-06-02T22:41:00Z">
        <w:r w:rsidR="00C35732" w:rsidDel="00D33A5B">
          <w:delText>1</w:delText>
        </w:r>
      </w:del>
      <w:r w:rsidR="004F5035">
        <w:t xml:space="preserve"> display</w:t>
      </w:r>
      <w:del w:id="116" w:author="oliver" w:date="2017-06-02T22:41:00Z">
        <w:r w:rsidR="004F5035" w:rsidDel="00D33A5B">
          <w:delText>s</w:delText>
        </w:r>
      </w:del>
      <w:r w:rsidR="004F5035">
        <w:t xml:space="preserve"> </w:t>
      </w:r>
      <w:r w:rsidR="008C4CF6">
        <w:t xml:space="preserve">SCFLY’s </w:t>
      </w:r>
      <w:r w:rsidR="001009D8">
        <w:t xml:space="preserve">simulated </w:t>
      </w:r>
      <w:r w:rsidR="004F5035">
        <w:t xml:space="preserve">evolution of temperature and Mg and O </w:t>
      </w:r>
      <w:r w:rsidR="001B08E1">
        <w:t xml:space="preserve">total </w:t>
      </w:r>
      <w:r w:rsidR="004F5035">
        <w:t>charge states</w:t>
      </w:r>
      <w:ins w:id="117" w:author="oliver" w:date="2017-06-02T22:42:00Z">
        <w:r w:rsidR="00D33A5B">
          <w:t xml:space="preserve">, </w:t>
        </w:r>
        <w:proofErr w:type="spellStart"/>
        <w:r w:rsidR="00D33A5B">
          <w:t>respectively</w:t>
        </w:r>
        <w:proofErr w:type="gramStart"/>
        <w:r w:rsidR="00D33A5B">
          <w:t>,</w:t>
        </w:r>
      </w:ins>
      <w:proofErr w:type="gramEnd"/>
      <w:del w:id="118" w:author="oliver" w:date="2017-06-02T22:42:00Z">
        <w:r w:rsidR="004F5035" w:rsidDel="00D33A5B">
          <w:delText xml:space="preserve"> </w:delText>
        </w:r>
      </w:del>
      <w:r w:rsidR="008C4CF6">
        <w:t>with</w:t>
      </w:r>
      <w:proofErr w:type="spellEnd"/>
      <w:r w:rsidR="008C4CF6">
        <w:t xml:space="preserve"> an incident </w:t>
      </w:r>
      <w:r w:rsidR="004F5035">
        <w:t xml:space="preserve">XFEL </w:t>
      </w:r>
      <w:r>
        <w:t>intensity</w:t>
      </w:r>
      <w:r w:rsidR="008C4CF6">
        <w:t xml:space="preserve"> equal to the highest experimental value</w:t>
      </w:r>
      <w:r w:rsidR="004F5035">
        <w:t xml:space="preserve">. </w:t>
      </w:r>
      <w:r w:rsidR="008C4CF6">
        <w:t>Notably,</w:t>
      </w:r>
      <w:r w:rsidR="003C108F">
        <w:t xml:space="preserve"> the charge state distribution is strongly </w:t>
      </w:r>
      <w:proofErr w:type="spellStart"/>
      <w:r w:rsidR="003C108F">
        <w:t>athermal</w:t>
      </w:r>
      <w:proofErr w:type="spellEnd"/>
      <w:r w:rsidR="003C108F">
        <w:t xml:space="preserve">: </w:t>
      </w:r>
      <w:r w:rsidR="004D1B97">
        <w:t xml:space="preserve">the final Mg </w:t>
      </w:r>
      <w:r w:rsidR="004D1B97" w:rsidRPr="008C43E7">
        <w:rPr>
          <w:highlight w:val="yellow"/>
          <w:rPrChange w:id="119" w:author="Jerry" w:date="2017-05-30T15:13:00Z">
            <w:rPr/>
          </w:rPrChange>
        </w:rPr>
        <w:t xml:space="preserve">charge </w:t>
      </w:r>
      <w:commentRangeStart w:id="120"/>
      <w:r w:rsidR="004D1B97" w:rsidRPr="008C43E7">
        <w:rPr>
          <w:highlight w:val="yellow"/>
          <w:rPrChange w:id="121" w:author="Jerry" w:date="2017-05-30T15:13:00Z">
            <w:rPr/>
          </w:rPrChange>
        </w:rPr>
        <w:t>state of</w:t>
      </w:r>
      <w:r w:rsidR="006642F3" w:rsidRPr="008C43E7">
        <w:rPr>
          <w:highlight w:val="yellow"/>
          <w:rPrChange w:id="122" w:author="Jerry" w:date="2017-05-30T15:13:00Z">
            <w:rPr/>
          </w:rPrChange>
        </w:rPr>
        <w:t xml:space="preserve"> 0.8 </w:t>
      </w:r>
      <w:r w:rsidR="004D1B97" w:rsidRPr="008C43E7">
        <w:rPr>
          <w:highlight w:val="yellow"/>
          <w:rPrChange w:id="123" w:author="Jerry" w:date="2017-05-30T15:13:00Z">
            <w:rPr/>
          </w:rPrChange>
        </w:rPr>
        <w:t xml:space="preserve">exceeds by a factor of </w:t>
      </w:r>
      <w:r w:rsidR="004D1B97" w:rsidRPr="008C43E7">
        <w:rPr>
          <w:i/>
          <w:highlight w:val="yellow"/>
        </w:rPr>
        <w:t>how much?</w:t>
      </w:r>
      <w:r w:rsidR="004D1B97" w:rsidRPr="008C43E7">
        <w:rPr>
          <w:i/>
          <w:highlight w:val="yellow"/>
          <w:rPrChange w:id="124" w:author="Jerry" w:date="2017-05-30T15:13:00Z">
            <w:rPr>
              <w:i/>
            </w:rPr>
          </w:rPrChange>
        </w:rPr>
        <w:t xml:space="preserve"> </w:t>
      </w:r>
      <w:proofErr w:type="gramStart"/>
      <w:r w:rsidR="004D1B97" w:rsidRPr="008C43E7">
        <w:rPr>
          <w:highlight w:val="yellow"/>
          <w:rPrChange w:id="125" w:author="Jerry" w:date="2017-05-30T15:13:00Z">
            <w:rPr/>
          </w:rPrChange>
        </w:rPr>
        <w:t>the</w:t>
      </w:r>
      <w:proofErr w:type="gramEnd"/>
      <w:r w:rsidR="004D1B97" w:rsidRPr="008C43E7">
        <w:rPr>
          <w:highlight w:val="yellow"/>
          <w:rPrChange w:id="126" w:author="Jerry" w:date="2017-05-30T15:13:00Z">
            <w:rPr/>
          </w:rPrChange>
        </w:rPr>
        <w:t xml:space="preserve"> </w:t>
      </w:r>
      <w:commentRangeEnd w:id="120"/>
      <w:r w:rsidR="008C43E7" w:rsidRPr="008C43E7">
        <w:rPr>
          <w:rStyle w:val="CommentReference"/>
          <w:rFonts w:cs="Mangal"/>
          <w:highlight w:val="yellow"/>
          <w:rPrChange w:id="127" w:author="Jerry" w:date="2017-05-30T15:13:00Z">
            <w:rPr>
              <w:rStyle w:val="CommentReference"/>
              <w:rFonts w:cs="Mangal"/>
            </w:rPr>
          </w:rPrChange>
        </w:rPr>
        <w:commentReference w:id="120"/>
      </w:r>
      <w:r w:rsidR="00482668" w:rsidRPr="008C43E7">
        <w:rPr>
          <w:highlight w:val="yellow"/>
          <w:rPrChange w:id="128" w:author="Jerry" w:date="2017-05-30T15:13:00Z">
            <w:rPr/>
          </w:rPrChange>
        </w:rPr>
        <w:t xml:space="preserve">(grand canonical) </w:t>
      </w:r>
      <w:r w:rsidR="004D1B97" w:rsidRPr="008C43E7">
        <w:rPr>
          <w:highlight w:val="yellow"/>
          <w:rPrChange w:id="129" w:author="Jerry" w:date="2017-05-30T15:13:00Z">
            <w:rPr/>
          </w:rPrChange>
        </w:rPr>
        <w:t>equilibrium</w:t>
      </w:r>
      <w:r w:rsidR="004D1B97">
        <w:t xml:space="preserve"> </w:t>
      </w:r>
      <w:r w:rsidR="00482668">
        <w:t>value</w:t>
      </w:r>
      <w:r w:rsidR="004D1B97">
        <w:t xml:space="preserve"> </w:t>
      </w:r>
      <w:r w:rsidR="00482668">
        <w:t>corresponding to</w:t>
      </w:r>
      <w:r w:rsidR="004D1B97">
        <w:t xml:space="preserve"> the final temperature of </w:t>
      </w:r>
      <w:r w:rsidR="004F5035">
        <w:t>19(?)</w:t>
      </w:r>
      <w:r w:rsidR="001B08E1">
        <w:t xml:space="preserve"> eV</w:t>
      </w:r>
      <w:del w:id="130" w:author="Jerry" w:date="2017-05-30T15:14:00Z">
        <w:r w:rsidR="004D1B97" w:rsidDel="008C43E7">
          <w:delText>.</w:delText>
        </w:r>
        <w:r w:rsidR="00482668" w:rsidDel="008C43E7">
          <w:delText xml:space="preserve"> </w:delText>
        </w:r>
        <w:r w:rsidR="00916C85" w:rsidDel="008C43E7">
          <w:delText>A (sufficient)</w:delText>
        </w:r>
      </w:del>
      <w:ins w:id="131" w:author="Jerry" w:date="2017-05-30T15:14:00Z">
        <w:r w:rsidR="008C43E7">
          <w:t xml:space="preserve">.  </w:t>
        </w:r>
        <w:proofErr w:type="gramStart"/>
        <w:r w:rsidR="008C43E7">
          <w:t xml:space="preserve">One </w:t>
        </w:r>
      </w:ins>
      <w:r w:rsidR="00916C85">
        <w:t xml:space="preserve"> reason</w:t>
      </w:r>
      <w:proofErr w:type="gramEnd"/>
      <w:r w:rsidR="00916C85">
        <w:t xml:space="preserve"> for the</w:t>
      </w:r>
      <w:r w:rsidR="00120F0F">
        <w:t xml:space="preserve"> lack of LTE </w:t>
      </w:r>
      <w:r w:rsidR="008C4CF6">
        <w:t>is</w:t>
      </w:r>
      <w:r w:rsidR="00120F0F">
        <w:t xml:space="preserve"> </w:t>
      </w:r>
      <w:r w:rsidR="00916C85">
        <w:t>readily apparent</w:t>
      </w:r>
      <w:del w:id="132" w:author="Jerry" w:date="2017-05-30T15:14:00Z">
        <w:r w:rsidR="00120F0F" w:rsidDel="008C43E7">
          <w:delText>: b</w:delText>
        </w:r>
        <w:r w:rsidR="00120F0F" w:rsidRPr="00120F0F" w:rsidDel="008C43E7">
          <w:delText>ecause</w:delText>
        </w:r>
        <w:r w:rsidR="00120F0F" w:rsidDel="008C43E7">
          <w:delText xml:space="preserve"> </w:delText>
        </w:r>
        <w:r w:rsidR="005674BE" w:rsidDel="008C43E7">
          <w:delText>(1)</w:delText>
        </w:r>
      </w:del>
      <w:ins w:id="133" w:author="Jerry" w:date="2017-05-30T15:14:00Z">
        <w:r w:rsidR="008C43E7">
          <w:t xml:space="preserve">.  </w:t>
        </w:r>
      </w:ins>
      <w:del w:id="134" w:author="Jerry" w:date="2017-05-30T15:14:00Z">
        <w:r w:rsidR="005674BE" w:rsidDel="008C43E7">
          <w:delText xml:space="preserve"> </w:delText>
        </w:r>
        <w:r w:rsidR="008C4CF6" w:rsidDel="008C43E7">
          <w:delText>t</w:delText>
        </w:r>
      </w:del>
      <w:ins w:id="135" w:author="Jerry" w:date="2017-05-30T15:14:00Z">
        <w:r w:rsidR="008C43E7">
          <w:t>T</w:t>
        </w:r>
      </w:ins>
      <w:r w:rsidR="008C4CF6">
        <w:t xml:space="preserve">he </w:t>
      </w:r>
      <w:r w:rsidR="00120F0F">
        <w:t xml:space="preserve">lifetime of </w:t>
      </w:r>
      <w:r w:rsidR="008C4CF6">
        <w:t xml:space="preserve">Mg </w:t>
      </w:r>
      <w:r w:rsidR="00120F0F">
        <w:t>2p hole</w:t>
      </w:r>
      <w:r w:rsidR="00916C85">
        <w:t>s</w:t>
      </w:r>
      <w:r w:rsidR="00120F0F">
        <w:t xml:space="preserve"> exceed</w:t>
      </w:r>
      <w:r w:rsidR="008C4CF6">
        <w:t>s</w:t>
      </w:r>
      <w:r w:rsidR="00120F0F">
        <w:t xml:space="preserve"> </w:t>
      </w:r>
      <w:r w:rsidR="005674BE">
        <w:t>the 45</w:t>
      </w:r>
      <w:ins w:id="136" w:author="Jerry" w:date="2017-05-30T15:14:00Z">
        <w:r w:rsidR="008C43E7">
          <w:t xml:space="preserve"> </w:t>
        </w:r>
      </w:ins>
      <w:r w:rsidR="00120F0F">
        <w:t xml:space="preserve">fs </w:t>
      </w:r>
      <w:r w:rsidR="00916C85">
        <w:t xml:space="preserve">XFEL </w:t>
      </w:r>
      <w:r w:rsidR="005674BE">
        <w:t xml:space="preserve">pulse duration </w:t>
      </w:r>
      <w:r w:rsidR="00120F0F">
        <w:t xml:space="preserve">(cite </w:t>
      </w:r>
      <w:proofErr w:type="spellStart"/>
      <w:r w:rsidR="00120F0F">
        <w:t>Fuggle</w:t>
      </w:r>
      <w:proofErr w:type="spellEnd"/>
      <w:r w:rsidR="00120F0F">
        <w:t xml:space="preserve"> and </w:t>
      </w:r>
      <w:proofErr w:type="spellStart"/>
      <w:r w:rsidR="00120F0F">
        <w:t>Inglesfield</w:t>
      </w:r>
      <w:proofErr w:type="spellEnd"/>
      <w:r w:rsidR="00120F0F">
        <w:t xml:space="preserve"> book; </w:t>
      </w:r>
      <w:proofErr w:type="spellStart"/>
      <w:r w:rsidR="00120F0F">
        <w:t>Keski-Rahkohnen</w:t>
      </w:r>
      <w:proofErr w:type="spellEnd"/>
      <w:r w:rsidR="00120F0F">
        <w:t xml:space="preserve"> et al.)</w:t>
      </w:r>
      <w:r w:rsidR="005674BE">
        <w:t xml:space="preserve"> and </w:t>
      </w:r>
      <w:del w:id="137" w:author="Jerry" w:date="2017-05-30T15:14:00Z">
        <w:r w:rsidR="005674BE" w:rsidDel="008C43E7">
          <w:delText>(2)</w:delText>
        </w:r>
      </w:del>
      <w:ins w:id="138" w:author="Jerry" w:date="2017-05-30T15:14:00Z">
        <w:r w:rsidR="008C43E7">
          <w:t>the</w:t>
        </w:r>
      </w:ins>
      <w:r w:rsidR="005674BE">
        <w:t xml:space="preserve"> </w:t>
      </w:r>
      <w:r w:rsidR="00916C85">
        <w:t xml:space="preserve">simulated </w:t>
      </w:r>
      <w:r w:rsidR="005674BE">
        <w:t>free-electronic temperature</w:t>
      </w:r>
      <w:r w:rsidR="00916C85">
        <w:t>s are</w:t>
      </w:r>
      <w:r w:rsidR="005674BE">
        <w:t xml:space="preserve"> far below the Mg 2p binding energy</w:t>
      </w:r>
      <w:ins w:id="139" w:author="Jerry" w:date="2017-05-30T15:14:00Z">
        <w:r w:rsidR="008C43E7">
          <w:t xml:space="preserve">.  </w:t>
        </w:r>
        <w:proofErr w:type="spellStart"/>
        <w:r w:rsidR="008C43E7">
          <w:t>Conseuently</w:t>
        </w:r>
        <w:proofErr w:type="spellEnd"/>
        <w:r w:rsidR="008C43E7">
          <w:t>,</w:t>
        </w:r>
      </w:ins>
      <w:del w:id="140" w:author="Jerry" w:date="2017-05-30T15:14:00Z">
        <w:r w:rsidR="005674BE" w:rsidDel="008C43E7">
          <w:delText>,</w:delText>
        </w:r>
      </w:del>
      <w:r w:rsidR="005674BE" w:rsidDel="008C4CF6">
        <w:t xml:space="preserve"> </w:t>
      </w:r>
      <w:r w:rsidR="008C4CF6">
        <w:t xml:space="preserve"> </w:t>
      </w:r>
      <w:r w:rsidR="00120F0F">
        <w:t xml:space="preserve">the </w:t>
      </w:r>
      <w:r w:rsidR="005674BE">
        <w:t xml:space="preserve">production </w:t>
      </w:r>
      <w:r w:rsidR="00120F0F">
        <w:t xml:space="preserve">of Mg </w:t>
      </w:r>
      <w:ins w:id="141" w:author="Jerry" w:date="2017-05-30T15:15:00Z">
        <w:r w:rsidR="008C43E7">
          <w:t xml:space="preserve">2p </w:t>
        </w:r>
      </w:ins>
      <w:r w:rsidR="00120F0F">
        <w:t xml:space="preserve">holes will be </w:t>
      </w:r>
      <w:r w:rsidR="005674BE">
        <w:t>dominated</w:t>
      </w:r>
      <w:r w:rsidR="00120F0F">
        <w:t xml:space="preserve"> by rates of 2p and 1s photo</w:t>
      </w:r>
      <w:del w:id="142" w:author="Jerry" w:date="2017-05-30T15:15:00Z">
        <w:r w:rsidR="00120F0F" w:rsidDel="008C43E7">
          <w:delText xml:space="preserve">- </w:delText>
        </w:r>
      </w:del>
      <w:ins w:id="143" w:author="Jerry" w:date="2017-05-30T15:15:00Z">
        <w:r w:rsidR="008C43E7">
          <w:t xml:space="preserve">ionization </w:t>
        </w:r>
      </w:ins>
      <w:r w:rsidR="00120F0F">
        <w:t xml:space="preserve">and </w:t>
      </w:r>
      <w:r w:rsidR="001F26DC">
        <w:t xml:space="preserve">electron </w:t>
      </w:r>
      <w:r w:rsidR="00120F0F">
        <w:t>impact ionization during the XFEL pulse.</w:t>
      </w:r>
    </w:p>
    <w:p w14:paraId="0208E516" w14:textId="77777777" w:rsidR="00482668" w:rsidRDefault="00482668" w:rsidP="002D7CE9">
      <w:pPr>
        <w:spacing w:line="360" w:lineRule="auto"/>
      </w:pPr>
    </w:p>
    <w:p w14:paraId="2A493F75" w14:textId="65E6A8CA" w:rsidR="00942167" w:rsidRDefault="00482668" w:rsidP="002D7CE9">
      <w:pPr>
        <w:spacing w:line="360" w:lineRule="auto"/>
      </w:pPr>
      <w:r>
        <w:t>The low value of the free electronic temperature compared</w:t>
      </w:r>
      <w:r w:rsidR="00A455F5">
        <w:t xml:space="preserve"> </w:t>
      </w:r>
      <w:r>
        <w:t xml:space="preserve">to the </w:t>
      </w:r>
      <w:r w:rsidR="00A455F5">
        <w:t>K shell binding energies of O and Mg</w:t>
      </w:r>
      <w:r w:rsidR="00BF1E11">
        <w:t xml:space="preserve"> similarly validates</w:t>
      </w:r>
      <w:r w:rsidR="00A455F5">
        <w:t xml:space="preserve"> </w:t>
      </w:r>
      <w:r w:rsidR="003003CA">
        <w:t>a</w:t>
      </w:r>
      <w:r w:rsidR="00A455F5">
        <w:t xml:space="preserve"> simplifyi</w:t>
      </w:r>
      <w:r w:rsidR="003003CA">
        <w:t>ng approximation</w:t>
      </w:r>
      <w:r>
        <w:t xml:space="preserve"> in the application of the AFF ionization model</w:t>
      </w:r>
      <w:r w:rsidR="00BC4E21">
        <w:t xml:space="preserve"> to the output of SCFLY</w:t>
      </w:r>
      <w:r>
        <w:t>. B</w:t>
      </w:r>
      <w:r w:rsidR="003003CA">
        <w:t>ecause</w:t>
      </w:r>
      <w:r w:rsidR="00A455F5">
        <w:t xml:space="preserve"> </w:t>
      </w:r>
      <w:r w:rsidR="003003CA">
        <w:t xml:space="preserve">only the 2p orbitals of Mg and O are substantially </w:t>
      </w:r>
      <w:r w:rsidR="00BC4E21">
        <w:t>ionized</w:t>
      </w:r>
      <w:r w:rsidR="003003CA">
        <w:t xml:space="preserve">, the charge state of each species uniquely determines its electronic configuration under </w:t>
      </w:r>
      <w:del w:id="144" w:author="Jerry" w:date="2017-05-30T15:15:00Z">
        <w:r w:rsidR="003003CA" w:rsidDel="008C43E7">
          <w:delText>equation (1).</w:delText>
        </w:r>
      </w:del>
      <w:ins w:id="145" w:author="Jerry" w:date="2017-05-30T15:15:00Z">
        <w:r w:rsidR="008C43E7">
          <w:t>Eq. 1</w:t>
        </w:r>
      </w:ins>
      <w:r w:rsidR="003003CA">
        <w:t xml:space="preserve"> </w:t>
      </w:r>
      <w:r>
        <w:t>(</w:t>
      </w:r>
      <w:r>
        <w:rPr>
          <w:i/>
          <w:iCs/>
        </w:rPr>
        <w:t xml:space="preserve">Need to justify why we ignore 2s as well (basically because of the shorter lifetime of the 2s vacancies)) </w:t>
      </w:r>
      <w:r w:rsidR="006A1B80">
        <w:t xml:space="preserve">The AFF model </w:t>
      </w:r>
      <w:r w:rsidR="00C17721">
        <w:t xml:space="preserve">can therefore </w:t>
      </w:r>
      <w:r w:rsidR="006A1B80">
        <w:t>compute measured Bragg peak intensities from</w:t>
      </w:r>
      <w:r w:rsidR="00C17721">
        <w:t xml:space="preserve"> charge state progressions</w:t>
      </w:r>
      <w:r w:rsidR="003C108F">
        <w:t xml:space="preserve"> (</w:t>
      </w:r>
      <w:commentRangeStart w:id="146"/>
      <w:r w:rsidR="003C108F" w:rsidRPr="008C43E7">
        <w:rPr>
          <w:highlight w:val="yellow"/>
          <w:rPrChange w:id="147" w:author="Jerry" w:date="2017-05-30T15:15:00Z">
            <w:rPr/>
          </w:rPrChange>
        </w:rPr>
        <w:t>instead</w:t>
      </w:r>
      <w:commentRangeEnd w:id="146"/>
      <w:r w:rsidR="008C43E7">
        <w:rPr>
          <w:rStyle w:val="CommentReference"/>
          <w:rFonts w:cs="Mangal"/>
        </w:rPr>
        <w:commentReference w:id="146"/>
      </w:r>
      <w:r w:rsidR="003C108F" w:rsidRPr="008C43E7">
        <w:rPr>
          <w:highlight w:val="yellow"/>
          <w:rPrChange w:id="148" w:author="Jerry" w:date="2017-05-30T15:15:00Z">
            <w:rPr/>
          </w:rPrChange>
        </w:rPr>
        <w:t xml:space="preserve"> of </w:t>
      </w:r>
      <w:r w:rsidR="00BF1E11" w:rsidRPr="008C43E7">
        <w:rPr>
          <w:highlight w:val="yellow"/>
          <w:rPrChange w:id="149" w:author="Jerry" w:date="2017-05-30T15:15:00Z">
            <w:rPr/>
          </w:rPrChange>
        </w:rPr>
        <w:t xml:space="preserve">explicit </w:t>
      </w:r>
      <w:r w:rsidR="003C108F" w:rsidRPr="008C43E7">
        <w:rPr>
          <w:highlight w:val="yellow"/>
          <w:rPrChange w:id="150" w:author="Jerry" w:date="2017-05-30T15:15:00Z">
            <w:rPr/>
          </w:rPrChange>
        </w:rPr>
        <w:t>electronic configurations)</w:t>
      </w:r>
      <w:r w:rsidR="00C17721" w:rsidRPr="008C43E7">
        <w:rPr>
          <w:highlight w:val="yellow"/>
          <w:rPrChange w:id="151" w:author="Jerry" w:date="2017-05-30T15:15:00Z">
            <w:rPr/>
          </w:rPrChange>
        </w:rPr>
        <w:t>.</w:t>
      </w:r>
      <w:r w:rsidR="00C17721">
        <w:t xml:space="preserve"> </w:t>
      </w:r>
      <w:commentRangeStart w:id="152"/>
      <w:r w:rsidR="006A1B80">
        <w:t xml:space="preserve">Fig. </w:t>
      </w:r>
      <w:ins w:id="153" w:author="oliver" w:date="2017-06-02T22:43:00Z">
        <w:r w:rsidR="00D33A5B">
          <w:t>1 (b)</w:t>
        </w:r>
      </w:ins>
      <w:del w:id="154" w:author="oliver" w:date="2017-06-02T22:43:00Z">
        <w:r w:rsidR="00C35732" w:rsidDel="00D33A5B">
          <w:delText>2</w:delText>
        </w:r>
      </w:del>
      <w:r w:rsidR="00C17721">
        <w:rPr>
          <w:i/>
        </w:rPr>
        <w:t xml:space="preserve"> </w:t>
      </w:r>
      <w:commentRangeEnd w:id="152"/>
      <w:r w:rsidR="008C43E7">
        <w:rPr>
          <w:rStyle w:val="CommentReference"/>
          <w:rFonts w:cs="Mangal"/>
        </w:rPr>
        <w:commentReference w:id="152"/>
      </w:r>
      <w:r w:rsidR="00C17721">
        <w:t xml:space="preserve">shows the </w:t>
      </w:r>
      <w:r w:rsidR="00627E66">
        <w:t xml:space="preserve">output of the </w:t>
      </w:r>
      <w:r w:rsidR="00C17721">
        <w:t>result</w:t>
      </w:r>
      <w:r w:rsidR="00627E66">
        <w:t xml:space="preserve">ing SCFLY-based XRD calculation evaluated </w:t>
      </w:r>
      <w:r>
        <w:t>over the</w:t>
      </w:r>
      <w:r w:rsidR="00C17721">
        <w:t xml:space="preserve"> full range of flux densities simulated with SCFLY. Comparison </w:t>
      </w:r>
      <w:r>
        <w:t xml:space="preserve">to </w:t>
      </w:r>
      <w:r w:rsidR="00C17721">
        <w:t xml:space="preserve">the experimental </w:t>
      </w:r>
      <w:r>
        <w:t>progression of Bragg peak intensity ratios</w:t>
      </w:r>
      <w:r w:rsidR="005D05E9">
        <w:t xml:space="preserve"> shows </w:t>
      </w:r>
      <w:r w:rsidR="000F355A">
        <w:t>thorough</w:t>
      </w:r>
      <w:r w:rsidR="005D05E9">
        <w:t xml:space="preserve"> disagreement at low flux densities, where the rapid rise in the experimental ratio of the 111 to 200 peak intensity is not reproduced</w:t>
      </w:r>
      <w:r w:rsidR="003C108F">
        <w:t xml:space="preserve"> by the SCFLY-derived model</w:t>
      </w:r>
      <w:r w:rsidR="005D05E9">
        <w:t xml:space="preserve">. This reflects the inaccuracy of SCFLY’s charge state distribution at low temperatures—a consequence of SCFLY’s insensitivity to condensed state physics and its IPD model’s temperature-independent placement of the continuum below the M shell potential, which causes an </w:t>
      </w:r>
      <w:r w:rsidR="003C108F">
        <w:t>unphysical</w:t>
      </w:r>
      <w:r w:rsidR="005D05E9">
        <w:t xml:space="preserve"> combination of </w:t>
      </w:r>
      <w:r w:rsidR="000F355A">
        <w:t xml:space="preserve">atomic </w:t>
      </w:r>
      <w:r w:rsidR="005D05E9">
        <w:t xml:space="preserve">charge states at zero temperature (Mg2+ with neutral O). At high </w:t>
      </w:r>
      <w:r w:rsidR="005D05E9">
        <w:lastRenderedPageBreak/>
        <w:t>flux density agreement between the experimental data and SCFLY-based model is</w:t>
      </w:r>
      <w:r w:rsidR="002308D4">
        <w:t xml:space="preserve"> better, with both exhibiting a shallow plateau</w:t>
      </w:r>
      <w:r w:rsidR="00A34745">
        <w:t xml:space="preserve"> in the 111/200 Bragg peak ratio, followed by a rapid rise beyond a 5 eV/unit cell energy deposition</w:t>
      </w:r>
      <w:r w:rsidR="002308D4">
        <w:t>. This agreement, however,</w:t>
      </w:r>
      <w:r w:rsidR="003C108F">
        <w:t xml:space="preserve"> is only </w:t>
      </w:r>
      <w:r w:rsidR="000F355A">
        <w:t>crude and</w:t>
      </w:r>
      <w:r w:rsidR="003C108F">
        <w:t xml:space="preserve"> qualitative.</w:t>
      </w:r>
    </w:p>
    <w:p w14:paraId="28F8923F" w14:textId="77777777" w:rsidR="001D135C" w:rsidRDefault="001D135C" w:rsidP="002D7CE9">
      <w:pPr>
        <w:spacing w:line="360" w:lineRule="auto"/>
      </w:pPr>
    </w:p>
    <w:p w14:paraId="3A9F043B" w14:textId="5A6805E7" w:rsidR="00343CB8" w:rsidRPr="00BC627F" w:rsidRDefault="001D135C" w:rsidP="002D7CE9">
      <w:pPr>
        <w:spacing w:line="360" w:lineRule="auto"/>
      </w:pPr>
      <w:r>
        <w:t>Comparison of the experimental results to</w:t>
      </w:r>
      <w:r w:rsidR="008D7F5C">
        <w:t xml:space="preserve"> DFT</w:t>
      </w:r>
      <w:r>
        <w:t>-based</w:t>
      </w:r>
      <w:r w:rsidR="008D7F5C">
        <w:t xml:space="preserve"> calculations </w:t>
      </w:r>
      <w:r w:rsidR="00FD73DF">
        <w:t xml:space="preserve">using </w:t>
      </w:r>
      <w:commentRangeStart w:id="155"/>
      <w:r w:rsidR="008D7F5C">
        <w:t>the Vienna ab-initio Simulation Package (</w:t>
      </w:r>
      <w:r w:rsidR="00FD73DF">
        <w:t>VASP</w:t>
      </w:r>
      <w:r w:rsidR="008D7F5C">
        <w:t xml:space="preserve">) </w:t>
      </w:r>
      <w:r>
        <w:t>provides a second perspective on the absence of</w:t>
      </w:r>
      <w:r w:rsidR="008D7F5C">
        <w:t xml:space="preserve"> LTE. As shown in Fig. </w:t>
      </w:r>
      <w:r w:rsidR="00C35732">
        <w:t>1</w:t>
      </w:r>
      <w:r w:rsidR="008D7F5C">
        <w:t xml:space="preserve">, </w:t>
      </w:r>
      <w:r w:rsidR="00FD73DF">
        <w:t xml:space="preserve">the VASP-based </w:t>
      </w:r>
      <w:r w:rsidR="00D9259B">
        <w:t>model</w:t>
      </w:r>
      <w:r w:rsidR="00FD73DF">
        <w:t xml:space="preserve"> se</w:t>
      </w:r>
      <w:commentRangeEnd w:id="155"/>
      <w:r w:rsidR="008B03D4">
        <w:rPr>
          <w:rStyle w:val="CommentReference"/>
          <w:rFonts w:cs="Mangal"/>
        </w:rPr>
        <w:commentReference w:id="155"/>
      </w:r>
      <w:r w:rsidR="00FD73DF">
        <w:t xml:space="preserve">verely fails to reproduce the early-onset rise in intensity of the 111/200 Bragg peak ratio seen in the experimental data. </w:t>
      </w:r>
      <w:r>
        <w:t xml:space="preserve">This </w:t>
      </w:r>
      <w:r w:rsidR="00237696">
        <w:t xml:space="preserve">is evidence for a non-thermal distribution of excitations; it is also consistent with the possibility that </w:t>
      </w:r>
      <w:r>
        <w:t xml:space="preserve">the energy scale of excitations that cause delocalization of </w:t>
      </w:r>
      <w:r w:rsidR="00237696">
        <w:t xml:space="preserve">O 2p electrons is smaller than the 7.8 eV band gap of </w:t>
      </w:r>
      <w:proofErr w:type="spellStart"/>
      <w:r w:rsidR="00237696">
        <w:t>MgO</w:t>
      </w:r>
      <w:proofErr w:type="spellEnd"/>
      <w:r>
        <w:t xml:space="preserve"> </w:t>
      </w:r>
      <w:r w:rsidR="00D9259B">
        <w:t>(</w:t>
      </w:r>
      <w:r w:rsidR="00D9259B">
        <w:rPr>
          <w:i/>
        </w:rPr>
        <w:t xml:space="preserve">the somewhat sketchy part about this claim is that we equated SCFLY’s temperatures VASP’s in order to get everything on the same scale. Should mention this in either the text or the figure caption). </w:t>
      </w:r>
      <w:r w:rsidR="0055503D">
        <w:t xml:space="preserve">The latter possibility could result from either a prevalence of point-like excitations, or from variation in the density of states of </w:t>
      </w:r>
      <w:proofErr w:type="spellStart"/>
      <w:r w:rsidR="0055503D">
        <w:t>MgO</w:t>
      </w:r>
      <w:proofErr w:type="spellEnd"/>
      <w:r w:rsidR="0055503D">
        <w:t xml:space="preserve"> at finite temperature. </w:t>
      </w:r>
    </w:p>
    <w:p w14:paraId="0FAE66E7" w14:textId="77777777" w:rsidR="000B21F3" w:rsidRDefault="000B21F3" w:rsidP="002D7CE9">
      <w:pPr>
        <w:spacing w:line="360" w:lineRule="auto"/>
      </w:pPr>
    </w:p>
    <w:p w14:paraId="30AE67A3" w14:textId="126C1ADD" w:rsidR="000B21F3" w:rsidRPr="000B21F3" w:rsidRDefault="00237696" w:rsidP="002D7CE9">
      <w:pPr>
        <w:spacing w:line="360" w:lineRule="auto"/>
      </w:pPr>
      <w:r>
        <w:t xml:space="preserve">We now turn our attention to the consequences of heating on XRD at low energy densities. As described in section IIC above, we </w:t>
      </w:r>
      <w:r w:rsidR="0055503D">
        <w:t xml:space="preserve">have used two </w:t>
      </w:r>
      <w:r w:rsidR="0055503D">
        <w:rPr>
          <w:i/>
        </w:rPr>
        <w:t>ad</w:t>
      </w:r>
      <w:del w:id="156" w:author="Jerry" w:date="2017-05-30T15:16:00Z">
        <w:r w:rsidR="0055503D" w:rsidDel="008C43E7">
          <w:rPr>
            <w:i/>
          </w:rPr>
          <w:delText>-</w:delText>
        </w:r>
      </w:del>
      <w:ins w:id="157" w:author="Jerry" w:date="2017-05-30T15:16:00Z">
        <w:r w:rsidR="008C43E7">
          <w:rPr>
            <w:i/>
          </w:rPr>
          <w:t xml:space="preserve"> </w:t>
        </w:r>
      </w:ins>
      <w:r w:rsidR="0055503D">
        <w:rPr>
          <w:i/>
        </w:rPr>
        <w:t>hoc</w:t>
      </w:r>
      <w:r w:rsidR="0055503D">
        <w:t xml:space="preserve"> models as conjectured scaling relationships between the density of deposited energy and rate of O 2p ionization. </w:t>
      </w:r>
      <w:r w:rsidR="000B21F3">
        <w:t xml:space="preserve">Fig. </w:t>
      </w:r>
      <w:r w:rsidR="00C35732">
        <w:t>1</w:t>
      </w:r>
      <w:r w:rsidR="000B21F3">
        <w:t xml:space="preserve"> shows predicted progressions of Bragg peak intensities for </w:t>
      </w:r>
      <w:r w:rsidR="0055503D">
        <w:t xml:space="preserve">both </w:t>
      </w:r>
      <w:r w:rsidR="00DE0EB4">
        <w:t>models. Promisingly, t</w:t>
      </w:r>
      <w:r w:rsidR="000B21F3">
        <w:t xml:space="preserve">hey both manifest a rapid early rise in the relative </w:t>
      </w:r>
      <w:ins w:id="158" w:author="Jerry" w:date="2017-05-30T15:16:00Z">
        <w:r w:rsidR="008C43E7">
          <w:t>(</w:t>
        </w:r>
      </w:ins>
      <w:r w:rsidR="000B21F3">
        <w:t>111</w:t>
      </w:r>
      <w:ins w:id="159" w:author="Jerry" w:date="2017-05-30T15:16:00Z">
        <w:r w:rsidR="008C43E7">
          <w:t>)</w:t>
        </w:r>
      </w:ins>
      <w:r w:rsidR="000B21F3">
        <w:t xml:space="preserve"> Bragg peak intensity; </w:t>
      </w:r>
      <w:commentRangeStart w:id="160"/>
      <w:r w:rsidR="000B21F3">
        <w:t xml:space="preserve">the experimental data points below 1eV/unit cell energy density are inscribed </w:t>
      </w:r>
      <w:r w:rsidR="00DE0EB4">
        <w:t>between</w:t>
      </w:r>
      <w:r w:rsidR="000B21F3">
        <w:t xml:space="preserve"> the two model curves.</w:t>
      </w:r>
      <w:r w:rsidR="00DE0EB4">
        <w:t xml:space="preserve"> </w:t>
      </w:r>
      <w:del w:id="161" w:author="Jerry" w:date="2017-05-30T15:16:00Z">
        <w:r w:rsidR="003B23B0" w:rsidDel="008C43E7">
          <w:delText xml:space="preserve">A </w:delText>
        </w:r>
        <w:r w:rsidR="00E77B63" w:rsidDel="008C43E7">
          <w:delText>couple</w:delText>
        </w:r>
      </w:del>
      <w:ins w:id="162" w:author="Jerry" w:date="2017-05-30T15:16:00Z">
        <w:r w:rsidR="008C43E7">
          <w:t>Several</w:t>
        </w:r>
      </w:ins>
      <w:r w:rsidR="003B23B0">
        <w:t xml:space="preserve"> </w:t>
      </w:r>
      <w:r w:rsidR="0060797A">
        <w:t xml:space="preserve">possible </w:t>
      </w:r>
      <w:r w:rsidR="003B23B0">
        <w:t>explanation</w:t>
      </w:r>
      <w:r w:rsidR="0060797A">
        <w:t xml:space="preserve">s </w:t>
      </w:r>
      <w:r w:rsidR="0055503D">
        <w:t xml:space="preserve">can be proposed </w:t>
      </w:r>
      <w:r w:rsidR="0060797A">
        <w:t xml:space="preserve">for the plateau in the experimental </w:t>
      </w:r>
      <w:ins w:id="163" w:author="Jerry" w:date="2017-05-30T15:16:00Z">
        <w:r w:rsidR="008C43E7">
          <w:t>(</w:t>
        </w:r>
      </w:ins>
      <w:r w:rsidR="0060797A">
        <w:t>111</w:t>
      </w:r>
      <w:ins w:id="164" w:author="Jerry" w:date="2017-05-30T15:16:00Z">
        <w:r w:rsidR="008C43E7">
          <w:t>)</w:t>
        </w:r>
      </w:ins>
      <w:proofErr w:type="gramStart"/>
      <w:r w:rsidR="0060797A">
        <w:t>/</w:t>
      </w:r>
      <w:ins w:id="165" w:author="Jerry" w:date="2017-05-30T15:16:00Z">
        <w:r w:rsidR="008C43E7">
          <w:t>(</w:t>
        </w:r>
      </w:ins>
      <w:proofErr w:type="gramEnd"/>
      <w:r w:rsidR="0060797A">
        <w:t>200</w:t>
      </w:r>
      <w:ins w:id="166" w:author="Jerry" w:date="2017-05-30T15:16:00Z">
        <w:r w:rsidR="008C43E7">
          <w:t>)</w:t>
        </w:r>
      </w:ins>
      <w:r w:rsidR="0060797A">
        <w:t xml:space="preserve"> Bragg peak ratio at higher flux densities (i.e., the rapid divergence from both model curves). First, the population of excitons may saturate at high flux densities due to dependence on the exciton recombination rate on deposited energy density</w:t>
      </w:r>
      <w:r w:rsidR="00E77B63">
        <w:t xml:space="preserve">. Alternatively, </w:t>
      </w:r>
      <w:r w:rsidR="003A3B9A">
        <w:t>a reduction in the rate of ionization</w:t>
      </w:r>
      <w:r w:rsidR="00E77B63">
        <w:t xml:space="preserve"> </w:t>
      </w:r>
      <w:r w:rsidR="0055503D">
        <w:t xml:space="preserve">may </w:t>
      </w:r>
      <w:r w:rsidR="00E77B63">
        <w:t>arise from an</w:t>
      </w:r>
      <w:r w:rsidR="0060797A">
        <w:t xml:space="preserve"> increase in the 2p ionization potential as more electrons enter excited states. (</w:t>
      </w:r>
      <w:proofErr w:type="gramStart"/>
      <w:r w:rsidR="00E77B63">
        <w:rPr>
          <w:i/>
        </w:rPr>
        <w:t>which</w:t>
      </w:r>
      <w:proofErr w:type="gramEnd"/>
      <w:r w:rsidR="00E77B63">
        <w:rPr>
          <w:i/>
        </w:rPr>
        <w:t xml:space="preserve"> would be the opposite of IPD. Sounds </w:t>
      </w:r>
      <w:commentRangeEnd w:id="160"/>
      <w:r w:rsidR="008C43E7">
        <w:rPr>
          <w:rStyle w:val="CommentReference"/>
          <w:rFonts w:cs="Mangal"/>
        </w:rPr>
        <w:commentReference w:id="160"/>
      </w:r>
      <w:r w:rsidR="00E77B63">
        <w:rPr>
          <w:i/>
        </w:rPr>
        <w:t>fairly dubious; need to think about it some more</w:t>
      </w:r>
      <w:r w:rsidR="003A3B9A">
        <w:rPr>
          <w:i/>
        </w:rPr>
        <w:t xml:space="preserve">. I don’t know of any </w:t>
      </w:r>
      <w:r w:rsidR="00554C19">
        <w:rPr>
          <w:i/>
        </w:rPr>
        <w:t>relevant</w:t>
      </w:r>
      <w:r w:rsidR="003A3B9A">
        <w:rPr>
          <w:i/>
        </w:rPr>
        <w:t xml:space="preserve"> modeling in this regime</w:t>
      </w:r>
      <w:r w:rsidR="00E77B63">
        <w:rPr>
          <w:i/>
        </w:rPr>
        <w:t xml:space="preserve">) </w:t>
      </w:r>
    </w:p>
    <w:p w14:paraId="2DCAB4A4" w14:textId="77777777" w:rsidR="00E56C6C" w:rsidRDefault="00E56C6C" w:rsidP="002D7CE9">
      <w:pPr>
        <w:spacing w:line="360" w:lineRule="auto"/>
      </w:pPr>
    </w:p>
    <w:p w14:paraId="533588D7" w14:textId="0B243709" w:rsidR="008B03D4" w:rsidRDefault="008C43E7">
      <w:pPr>
        <w:spacing w:line="360" w:lineRule="auto"/>
        <w:rPr>
          <w:ins w:id="167" w:author="Jerry" w:date="2017-05-30T15:18:00Z"/>
        </w:rPr>
      </w:pPr>
      <w:ins w:id="168" w:author="Jerry" w:date="2017-05-30T15:18:00Z">
        <w:r w:rsidRPr="008C43E7">
          <w:rPr>
            <w:highlight w:val="yellow"/>
            <w:rPrChange w:id="169" w:author="Jerry" w:date="2017-05-30T15:20:00Z">
              <w:rPr/>
            </w:rPrChange>
          </w:rPr>
          <w:t>Comment:  sit back and ask in what order you want to discuss the physical regimes</w:t>
        </w:r>
      </w:ins>
      <w:ins w:id="170" w:author="Jerry" w:date="2017-05-30T15:19:00Z">
        <w:r w:rsidRPr="008C43E7">
          <w:rPr>
            <w:highlight w:val="yellow"/>
            <w:rPrChange w:id="171" w:author="Jerry" w:date="2017-05-30T15:20:00Z">
              <w:rPr/>
            </w:rPrChange>
          </w:rPr>
          <w:t xml:space="preserve"> in energy density deposition</w:t>
        </w:r>
      </w:ins>
      <w:ins w:id="172" w:author="Jerry" w:date="2017-05-30T15:18:00Z">
        <w:r w:rsidRPr="008C43E7">
          <w:rPr>
            <w:highlight w:val="yellow"/>
            <w:rPrChange w:id="173" w:author="Jerry" w:date="2017-05-30T15:20:00Z">
              <w:rPr/>
            </w:rPrChange>
          </w:rPr>
          <w:t>.  You want to make your strongest conclusions first.</w:t>
        </w:r>
      </w:ins>
      <w:ins w:id="174" w:author="Jerry" w:date="2017-05-30T15:19:00Z">
        <w:r w:rsidRPr="008C43E7">
          <w:rPr>
            <w:highlight w:val="yellow"/>
            <w:rPrChange w:id="175" w:author="Jerry" w:date="2017-05-30T15:20:00Z">
              <w:rPr/>
            </w:rPrChange>
          </w:rPr>
          <w:t xml:space="preserve">  What story do you want to tell?  How will we put weakest stuff last and admit that it is weak and requires more work to clarify?</w:t>
        </w:r>
      </w:ins>
    </w:p>
    <w:p w14:paraId="7880E0C8" w14:textId="77777777" w:rsidR="008C43E7" w:rsidRDefault="008C43E7">
      <w:pPr>
        <w:spacing w:line="360" w:lineRule="auto"/>
      </w:pPr>
    </w:p>
    <w:p w14:paraId="47CF7CB7" w14:textId="30B0D8E6" w:rsidR="008B03D4" w:rsidDel="008C43E7" w:rsidRDefault="008B03D4">
      <w:pPr>
        <w:spacing w:line="360" w:lineRule="auto"/>
        <w:rPr>
          <w:moveFrom w:id="176" w:author="Jerry" w:date="2017-05-30T15:20:00Z"/>
          <w:i/>
          <w:iCs/>
        </w:rPr>
      </w:pPr>
      <w:moveFromRangeStart w:id="177" w:author="Jerry" w:date="2017-05-30T15:20:00Z" w:name="move483920978"/>
      <w:moveFrom w:id="178" w:author="Jerry" w:date="2017-05-30T15:20:00Z">
        <w:r w:rsidDel="008C43E7">
          <w:t xml:space="preserve">Future direction: look for LTE with 2-color, lays groundwork for better comparison to finite-T DFT.  Look at systems without long 2p lifetime so that time-evolution calculations are easier.  </w:t>
        </w:r>
        <w:r w:rsidR="00C755EC" w:rsidDel="008C43E7">
          <w:t>….</w:t>
        </w:r>
      </w:moveFrom>
    </w:p>
    <w:moveFromRangeEnd w:id="177"/>
    <w:p w14:paraId="7DF065CC" w14:textId="77777777" w:rsidR="004A41E4" w:rsidRDefault="004A41E4">
      <w:pPr>
        <w:spacing w:line="360" w:lineRule="auto"/>
        <w:rPr>
          <w:i/>
          <w:iCs/>
        </w:rPr>
      </w:pPr>
    </w:p>
    <w:p w14:paraId="0A7E43D7" w14:textId="60D5592B" w:rsidR="004A41E4" w:rsidRDefault="004A41E4">
      <w:pPr>
        <w:spacing w:line="360" w:lineRule="auto"/>
        <w:rPr>
          <w:b/>
          <w:iCs/>
        </w:rPr>
      </w:pPr>
      <w:r w:rsidRPr="004A41E4">
        <w:rPr>
          <w:b/>
          <w:iCs/>
        </w:rPr>
        <w:lastRenderedPageBreak/>
        <w:t>Conclusion</w:t>
      </w:r>
      <w:ins w:id="179" w:author="Jerry" w:date="2017-05-30T15:20:00Z">
        <w:r w:rsidR="008C43E7">
          <w:rPr>
            <w:b/>
            <w:iCs/>
          </w:rPr>
          <w:t xml:space="preserve"> and Future Directions</w:t>
        </w:r>
      </w:ins>
    </w:p>
    <w:p w14:paraId="726207D8" w14:textId="77777777" w:rsidR="008C43E7" w:rsidRDefault="008C43E7" w:rsidP="008C43E7">
      <w:pPr>
        <w:spacing w:line="360" w:lineRule="auto"/>
        <w:rPr>
          <w:ins w:id="180" w:author="Jerry" w:date="2017-05-30T15:20:00Z"/>
        </w:rPr>
      </w:pPr>
    </w:p>
    <w:p w14:paraId="35D3EA6C" w14:textId="77777777" w:rsidR="008C43E7" w:rsidRDefault="008C43E7" w:rsidP="008C43E7">
      <w:pPr>
        <w:spacing w:line="360" w:lineRule="auto"/>
        <w:rPr>
          <w:ins w:id="181" w:author="Jerry" w:date="2017-05-30T15:20:00Z"/>
        </w:rPr>
      </w:pPr>
    </w:p>
    <w:p w14:paraId="1DD4FBF1" w14:textId="77777777" w:rsidR="008C43E7" w:rsidRDefault="008C43E7" w:rsidP="008C43E7">
      <w:pPr>
        <w:spacing w:line="360" w:lineRule="auto"/>
        <w:rPr>
          <w:ins w:id="182" w:author="Jerry" w:date="2017-05-30T15:20:00Z"/>
        </w:rPr>
      </w:pPr>
    </w:p>
    <w:p w14:paraId="0B7DC101" w14:textId="77777777" w:rsidR="008C43E7" w:rsidRDefault="008C43E7" w:rsidP="008C43E7">
      <w:pPr>
        <w:spacing w:line="360" w:lineRule="auto"/>
        <w:rPr>
          <w:moveTo w:id="183" w:author="Jerry" w:date="2017-05-30T15:20:00Z"/>
          <w:i/>
          <w:iCs/>
        </w:rPr>
      </w:pPr>
      <w:moveToRangeStart w:id="184" w:author="Jerry" w:date="2017-05-30T15:20:00Z" w:name="move483920978"/>
      <w:moveTo w:id="185" w:author="Jerry" w:date="2017-05-30T15:20:00Z">
        <w:r>
          <w:t>Future direction: look for LTE with 2-color, lays groundwork for better comparison to finite-T DFT.  Look at systems without long 2p lifetime so that time-evolution calculations are easier.  ….</w:t>
        </w:r>
      </w:moveTo>
    </w:p>
    <w:moveToRangeEnd w:id="184"/>
    <w:p w14:paraId="28FD44FB" w14:textId="77777777" w:rsidR="00F2434E" w:rsidRDefault="00F2434E">
      <w:pPr>
        <w:widowControl/>
        <w:suppressAutoHyphens w:val="0"/>
        <w:rPr>
          <w:iCs/>
        </w:rPr>
      </w:pPr>
      <w:r>
        <w:rPr>
          <w:iCs/>
        </w:rPr>
        <w:br w:type="page"/>
      </w:r>
    </w:p>
    <w:p w14:paraId="07037A72" w14:textId="77777777" w:rsidR="00D33A5B" w:rsidRDefault="00D33A5B" w:rsidP="00D33A5B">
      <w:pPr>
        <w:widowControl/>
        <w:suppressAutoHyphens w:val="0"/>
        <w:jc w:val="center"/>
        <w:rPr>
          <w:iCs/>
        </w:rPr>
      </w:pPr>
      <w:r>
        <w:rPr>
          <w:iCs/>
          <w:noProof/>
          <w:lang w:eastAsia="en-US" w:bidi="ar-SA"/>
        </w:rPr>
        <w:lastRenderedPageBreak/>
        <w:drawing>
          <wp:inline distT="0" distB="0" distL="0" distR="0" wp14:anchorId="77050AF3" wp14:editId="1781FDF2">
            <wp:extent cx="3572263" cy="36240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rimental_vs_scfly_vasp_exciton_shad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2263" cy="3624079"/>
                    </a:xfrm>
                    <a:prstGeom prst="rect">
                      <a:avLst/>
                    </a:prstGeom>
                  </pic:spPr>
                </pic:pic>
              </a:graphicData>
            </a:graphic>
          </wp:inline>
        </w:drawing>
      </w:r>
    </w:p>
    <w:p w14:paraId="2B7D0A68" w14:textId="01AADA45" w:rsidR="00D33A5B" w:rsidRDefault="00D33A5B" w:rsidP="00D33A5B">
      <w:pPr>
        <w:spacing w:line="360" w:lineRule="auto"/>
        <w:rPr>
          <w:iCs/>
        </w:rPr>
      </w:pPr>
      <w:r>
        <w:rPr>
          <w:b/>
          <w:iCs/>
        </w:rPr>
        <w:t xml:space="preserve">Fig. </w:t>
      </w:r>
      <w:ins w:id="186" w:author="oliver" w:date="2017-06-02T22:40:00Z">
        <w:r>
          <w:rPr>
            <w:b/>
            <w:iCs/>
          </w:rPr>
          <w:t>1</w:t>
        </w:r>
      </w:ins>
      <w:r>
        <w:rPr>
          <w:iCs/>
        </w:rPr>
        <w:t>. (</w:t>
      </w:r>
      <w:proofErr w:type="gramStart"/>
      <w:r>
        <w:rPr>
          <w:iCs/>
        </w:rPr>
        <w:t>a</w:t>
      </w:r>
      <w:proofErr w:type="gramEnd"/>
      <w:r>
        <w:rPr>
          <w:iCs/>
        </w:rPr>
        <w:t xml:space="preserve">): Experimental intensity of the 200 Bragg peak from a sample of </w:t>
      </w:r>
      <w:proofErr w:type="spellStart"/>
      <w:r>
        <w:rPr>
          <w:iCs/>
        </w:rPr>
        <w:t>MgO</w:t>
      </w:r>
      <w:proofErr w:type="spellEnd"/>
      <w:r>
        <w:rPr>
          <w:iCs/>
        </w:rPr>
        <w:t xml:space="preserve"> simultaneously heated and probed by 45 fs-duration XFEL pulses, as a function of XFEL energy deposited per </w:t>
      </w:r>
      <w:proofErr w:type="spellStart"/>
      <w:r>
        <w:rPr>
          <w:iCs/>
        </w:rPr>
        <w:t>MgO</w:t>
      </w:r>
      <w:proofErr w:type="spellEnd"/>
      <w:r>
        <w:rPr>
          <w:iCs/>
        </w:rPr>
        <w:t xml:space="preserve"> unit cell, with no normalization across individual data points. (b): Experimental intensities of 111 and 220 peaks, compared to several models for the 111 peak. Each experimental data point is normalized by (1) its intensity at minimum flux density and (2) the 200 peak intensity. For each of the four displayed models, the shaded region corresponds to the locus of possible curves once the loss of in-sample energy deposition due to nonlocal heat transport by hot electrons is accounted for. See the text for discussion.  </w:t>
      </w:r>
    </w:p>
    <w:p w14:paraId="661C8926" w14:textId="70F7F584" w:rsidR="00D33A5B" w:rsidRDefault="00D33A5B">
      <w:pPr>
        <w:widowControl/>
        <w:suppressAutoHyphens w:val="0"/>
        <w:rPr>
          <w:iCs/>
        </w:rPr>
      </w:pPr>
      <w:r>
        <w:rPr>
          <w:iCs/>
        </w:rPr>
        <w:br w:type="page"/>
      </w:r>
    </w:p>
    <w:p w14:paraId="6FC661F3" w14:textId="1A2392CE" w:rsidR="001A33AC" w:rsidRDefault="001A33AC" w:rsidP="00D33A5B">
      <w:pPr>
        <w:widowControl/>
        <w:suppressAutoHyphens w:val="0"/>
        <w:rPr>
          <w:ins w:id="187" w:author="oliver" w:date="2017-06-02T22:35:00Z"/>
          <w:iCs/>
        </w:rPr>
      </w:pPr>
    </w:p>
    <w:p w14:paraId="344F9F7F" w14:textId="625EF970" w:rsidR="00D72634" w:rsidRDefault="00D72634" w:rsidP="00743FA7">
      <w:pPr>
        <w:widowControl/>
        <w:suppressAutoHyphens w:val="0"/>
        <w:jc w:val="center"/>
        <w:rPr>
          <w:iCs/>
        </w:rPr>
      </w:pPr>
      <w:ins w:id="188" w:author="oliver" w:date="2017-06-02T22:35:00Z">
        <w:r w:rsidRPr="00D72634">
          <w:rPr>
            <w:iCs/>
          </w:rPr>
          <w:drawing>
            <wp:inline distT="0" distB="0" distL="0" distR="0" wp14:anchorId="70942E4D" wp14:editId="1DA14099">
              <wp:extent cx="3063240" cy="189280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240" cy="1892808"/>
                      </a:xfrm>
                      <a:prstGeom prst="rect">
                        <a:avLst/>
                      </a:prstGeom>
                    </pic:spPr>
                  </pic:pic>
                </a:graphicData>
              </a:graphic>
            </wp:inline>
          </w:drawing>
        </w:r>
      </w:ins>
    </w:p>
    <w:p w14:paraId="28A89DBE" w14:textId="12843F3E" w:rsidR="00743FA7" w:rsidRDefault="00743FA7" w:rsidP="008C2627">
      <w:pPr>
        <w:widowControl/>
        <w:suppressAutoHyphens w:val="0"/>
        <w:jc w:val="both"/>
        <w:rPr>
          <w:iCs/>
        </w:rPr>
      </w:pPr>
      <w:r w:rsidRPr="00743FA7">
        <w:rPr>
          <w:b/>
          <w:iCs/>
        </w:rPr>
        <w:t xml:space="preserve">Fig. </w:t>
      </w:r>
      <w:ins w:id="189" w:author="oliver" w:date="2017-06-02T22:40:00Z">
        <w:r w:rsidR="00D33A5B">
          <w:rPr>
            <w:b/>
            <w:iCs/>
          </w:rPr>
          <w:t>2</w:t>
        </w:r>
      </w:ins>
      <w:del w:id="190" w:author="oliver" w:date="2017-06-02T22:40:00Z">
        <w:r w:rsidR="00B55BDC" w:rsidDel="00D33A5B">
          <w:rPr>
            <w:b/>
            <w:iCs/>
          </w:rPr>
          <w:delText>1</w:delText>
        </w:r>
      </w:del>
      <w:r>
        <w:rPr>
          <w:iCs/>
        </w:rPr>
        <w:t xml:space="preserve">. Dependence of the </w:t>
      </w:r>
      <w:del w:id="191" w:author="oliver" w:date="2017-06-02T22:36:00Z">
        <w:r w:rsidDel="00D72634">
          <w:rPr>
            <w:iCs/>
          </w:rPr>
          <w:delText xml:space="preserve">intensity </w:delText>
        </w:r>
        <w:r w:rsidR="008C2627" w:rsidDel="00D72634">
          <w:rPr>
            <w:iCs/>
          </w:rPr>
          <w:delText xml:space="preserve">ratio </w:delText>
        </w:r>
        <w:r w:rsidDel="00D72634">
          <w:rPr>
            <w:iCs/>
          </w:rPr>
          <w:delText xml:space="preserve">of the </w:delText>
        </w:r>
      </w:del>
      <w:ins w:id="192" w:author="oliver" w:date="2017-06-02T22:36:00Z">
        <w:r w:rsidR="00D72634">
          <w:rPr>
            <w:iCs/>
          </w:rPr>
          <w:t xml:space="preserve">intensity of the </w:t>
        </w:r>
      </w:ins>
      <w:r>
        <w:rPr>
          <w:iCs/>
        </w:rPr>
        <w:t xml:space="preserve">111 </w:t>
      </w:r>
      <w:del w:id="193" w:author="oliver" w:date="2017-06-02T22:36:00Z">
        <w:r w:rsidR="008C2627" w:rsidDel="00D72634">
          <w:rPr>
            <w:iCs/>
          </w:rPr>
          <w:delText xml:space="preserve">to 200 </w:delText>
        </w:r>
      </w:del>
      <w:r>
        <w:rPr>
          <w:iCs/>
        </w:rPr>
        <w:t xml:space="preserve">Bragg </w:t>
      </w:r>
      <w:del w:id="194" w:author="oliver" w:date="2017-06-02T22:36:00Z">
        <w:r w:rsidDel="00D72634">
          <w:rPr>
            <w:iCs/>
          </w:rPr>
          <w:delText>reflection</w:delText>
        </w:r>
        <w:r w:rsidR="008C2627" w:rsidDel="00D72634">
          <w:rPr>
            <w:iCs/>
          </w:rPr>
          <w:delText>s</w:delText>
        </w:r>
        <w:r w:rsidDel="00D72634">
          <w:rPr>
            <w:iCs/>
          </w:rPr>
          <w:delText xml:space="preserve"> </w:delText>
        </w:r>
      </w:del>
      <w:ins w:id="195" w:author="oliver" w:date="2017-06-02T22:36:00Z">
        <w:r w:rsidR="00D72634">
          <w:rPr>
            <w:iCs/>
          </w:rPr>
          <w:t>peak</w:t>
        </w:r>
        <w:r w:rsidR="00D72634">
          <w:rPr>
            <w:iCs/>
          </w:rPr>
          <w:t xml:space="preserve"> </w:t>
        </w:r>
      </w:ins>
      <w:r>
        <w:rPr>
          <w:iCs/>
        </w:rPr>
        <w:t xml:space="preserve">of </w:t>
      </w:r>
      <w:proofErr w:type="spellStart"/>
      <w:r>
        <w:rPr>
          <w:iCs/>
        </w:rPr>
        <w:t>MgO</w:t>
      </w:r>
      <w:proofErr w:type="spellEnd"/>
      <w:r>
        <w:rPr>
          <w:iCs/>
        </w:rPr>
        <w:t xml:space="preserve"> as a function of </w:t>
      </w:r>
      <w:del w:id="196" w:author="oliver" w:date="2017-06-02T22:27:00Z">
        <w:r w:rsidR="008C2627" w:rsidDel="00D72634">
          <w:rPr>
            <w:iCs/>
          </w:rPr>
          <w:delText>ionization</w:delText>
        </w:r>
        <w:r w:rsidDel="00D72634">
          <w:rPr>
            <w:iCs/>
          </w:rPr>
          <w:delText xml:space="preserve"> </w:delText>
        </w:r>
      </w:del>
      <w:ins w:id="197" w:author="oliver" w:date="2017-06-02T22:37:00Z">
        <w:r w:rsidR="00D72634">
          <w:rPr>
            <w:iCs/>
          </w:rPr>
          <w:t>occupancies</w:t>
        </w:r>
      </w:ins>
      <w:ins w:id="198" w:author="oliver" w:date="2017-06-02T22:27:00Z">
        <w:r w:rsidR="00D72634">
          <w:rPr>
            <w:iCs/>
          </w:rPr>
          <w:t xml:space="preserve"> </w:t>
        </w:r>
      </w:ins>
      <w:r>
        <w:rPr>
          <w:iCs/>
        </w:rPr>
        <w:t>of the 2p orbitals of Mg</w:t>
      </w:r>
      <w:r w:rsidR="008C2627">
        <w:rPr>
          <w:iCs/>
        </w:rPr>
        <w:t>2+</w:t>
      </w:r>
      <w:r>
        <w:rPr>
          <w:iCs/>
        </w:rPr>
        <w:t xml:space="preserve"> and O</w:t>
      </w:r>
      <w:r w:rsidR="008C2627">
        <w:rPr>
          <w:iCs/>
        </w:rPr>
        <w:t>2-</w:t>
      </w:r>
      <w:r>
        <w:rPr>
          <w:iCs/>
        </w:rPr>
        <w:t xml:space="preserve">, according to an atomic form factor (AFF) based model of ionization. </w:t>
      </w:r>
      <w:r w:rsidR="008C2627">
        <w:rPr>
          <w:iCs/>
        </w:rPr>
        <w:t xml:space="preserve">This ratio reaches a maximum factor of </w:t>
      </w:r>
      <w:r w:rsidR="00D72634">
        <w:rPr>
          <w:iCs/>
        </w:rPr>
        <w:t>9.6</w:t>
      </w:r>
      <w:del w:id="199" w:author="oliver" w:date="2017-06-02T22:37:00Z">
        <w:r w:rsidR="00D72634" w:rsidDel="00D72634">
          <w:rPr>
            <w:iCs/>
          </w:rPr>
          <w:delText xml:space="preserve"> </w:delText>
        </w:r>
      </w:del>
      <w:r w:rsidR="008C2627">
        <w:rPr>
          <w:iCs/>
        </w:rPr>
        <w:t xml:space="preserve"> times the unperturbed value at full ionization of the O 2p electrons.</w:t>
      </w:r>
    </w:p>
    <w:p w14:paraId="67B83C3E" w14:textId="77777777" w:rsidR="00743FA7" w:rsidRDefault="00743FA7" w:rsidP="00743FA7">
      <w:pPr>
        <w:widowControl/>
        <w:suppressAutoHyphens w:val="0"/>
        <w:jc w:val="center"/>
        <w:rPr>
          <w:iCs/>
        </w:rPr>
      </w:pPr>
    </w:p>
    <w:p w14:paraId="21EBF589" w14:textId="77777777" w:rsidR="00BC0140" w:rsidRDefault="00BC0140">
      <w:pPr>
        <w:widowControl/>
        <w:suppressAutoHyphens w:val="0"/>
        <w:rPr>
          <w:iCs/>
        </w:rPr>
      </w:pPr>
      <w:r>
        <w:rPr>
          <w:iCs/>
        </w:rPr>
        <w:br w:type="page"/>
      </w:r>
    </w:p>
    <w:p w14:paraId="74374888" w14:textId="188E93D0" w:rsidR="00BC0140" w:rsidRDefault="00BC0140" w:rsidP="00743FA7">
      <w:pPr>
        <w:widowControl/>
        <w:suppressAutoHyphens w:val="0"/>
        <w:jc w:val="center"/>
        <w:rPr>
          <w:ins w:id="200" w:author="oliver" w:date="2017-06-02T22:30:00Z"/>
          <w:iCs/>
        </w:rPr>
      </w:pPr>
    </w:p>
    <w:p w14:paraId="6DDCDC09" w14:textId="5E2367AD" w:rsidR="00D72634" w:rsidRDefault="00D72634" w:rsidP="00743FA7">
      <w:pPr>
        <w:widowControl/>
        <w:suppressAutoHyphens w:val="0"/>
        <w:jc w:val="center"/>
        <w:rPr>
          <w:iCs/>
        </w:rPr>
      </w:pPr>
      <w:ins w:id="201" w:author="oliver" w:date="2017-06-02T22:30:00Z">
        <w:r w:rsidRPr="00D72634">
          <w:rPr>
            <w:iCs/>
          </w:rPr>
          <w:drawing>
            <wp:inline distT="0" distB="0" distL="0" distR="0" wp14:anchorId="0F4D2DA5" wp14:editId="1EDCC598">
              <wp:extent cx="3386666" cy="24384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6666" cy="2438400"/>
                      </a:xfrm>
                      <a:prstGeom prst="rect">
                        <a:avLst/>
                      </a:prstGeom>
                    </pic:spPr>
                  </pic:pic>
                </a:graphicData>
              </a:graphic>
            </wp:inline>
          </w:drawing>
        </w:r>
      </w:ins>
    </w:p>
    <w:p w14:paraId="07E6795A" w14:textId="767AED83" w:rsidR="001A33AC" w:rsidRDefault="001A33AC" w:rsidP="001A33AC">
      <w:pPr>
        <w:widowControl/>
        <w:suppressAutoHyphens w:val="0"/>
        <w:jc w:val="both"/>
        <w:rPr>
          <w:ins w:id="202" w:author="oliver" w:date="2017-06-02T22:31:00Z"/>
          <w:iCs/>
        </w:rPr>
      </w:pPr>
      <w:r w:rsidRPr="001A33AC">
        <w:rPr>
          <w:b/>
          <w:iCs/>
        </w:rPr>
        <w:t xml:space="preserve">Fig. </w:t>
      </w:r>
      <w:ins w:id="203" w:author="oliver" w:date="2017-06-02T22:40:00Z">
        <w:r w:rsidR="00D33A5B">
          <w:rPr>
            <w:b/>
            <w:iCs/>
          </w:rPr>
          <w:t>3</w:t>
        </w:r>
      </w:ins>
      <w:del w:id="204" w:author="oliver" w:date="2017-06-02T22:40:00Z">
        <w:r w:rsidR="00B55BDC" w:rsidDel="00D33A5B">
          <w:rPr>
            <w:b/>
            <w:iCs/>
          </w:rPr>
          <w:delText>2</w:delText>
        </w:r>
      </w:del>
      <w:r>
        <w:rPr>
          <w:iCs/>
        </w:rPr>
        <w:t xml:space="preserve">. </w:t>
      </w:r>
      <w:r w:rsidR="00E87854">
        <w:rPr>
          <w:iCs/>
        </w:rPr>
        <w:t xml:space="preserve">Electronic temperature evolution during an XFEL pulse </w:t>
      </w:r>
      <w:r>
        <w:rPr>
          <w:iCs/>
        </w:rPr>
        <w:t>simulated by the radiative collisional code SCFLY</w:t>
      </w:r>
      <w:del w:id="205" w:author="oliver" w:date="2017-06-02T22:34:00Z">
        <w:r w:rsidR="00E87854" w:rsidDel="00D72634">
          <w:rPr>
            <w:iCs/>
          </w:rPr>
          <w:delText xml:space="preserve"> (left axis)</w:delText>
        </w:r>
      </w:del>
      <w:del w:id="206" w:author="oliver" w:date="2017-06-02T22:31:00Z">
        <w:r w:rsidR="00E87854" w:rsidDel="00D72634">
          <w:rPr>
            <w:iCs/>
          </w:rPr>
          <w:delText>, together with progressions of Mg and O charge states during the same simulation (right axis)</w:delText>
        </w:r>
      </w:del>
      <w:r>
        <w:rPr>
          <w:iCs/>
        </w:rPr>
        <w:t>. The incident XFEL photon energy and flux density are 9 keV and 2 x 10</w:t>
      </w:r>
      <w:r>
        <w:rPr>
          <w:iCs/>
          <w:vertAlign w:val="superscript"/>
        </w:rPr>
        <w:t>4</w:t>
      </w:r>
      <w:r>
        <w:rPr>
          <w:iCs/>
          <w:vertAlign w:val="superscript"/>
        </w:rPr>
        <w:softHyphen/>
      </w:r>
      <w:r>
        <w:rPr>
          <w:iCs/>
        </w:rPr>
        <w:t xml:space="preserve"> J/cm</w:t>
      </w:r>
      <w:r>
        <w:rPr>
          <w:iCs/>
          <w:vertAlign w:val="superscript"/>
        </w:rPr>
        <w:t>2</w:t>
      </w:r>
      <w:r>
        <w:rPr>
          <w:iCs/>
        </w:rPr>
        <w:t>, respectively.</w:t>
      </w:r>
      <w:ins w:id="207" w:author="oliver" w:date="2017-06-02T22:33:00Z">
        <w:r w:rsidR="00D72634">
          <w:rPr>
            <w:iCs/>
          </w:rPr>
          <w:t xml:space="preserve"> </w:t>
        </w:r>
        <w:r w:rsidR="00D72634">
          <w:rPr>
            <w:iCs/>
          </w:rPr>
          <w:t xml:space="preserve">The dashed line represents the temporal profile of the </w:t>
        </w:r>
      </w:ins>
      <w:ins w:id="208" w:author="oliver" w:date="2017-06-02T22:34:00Z">
        <w:r w:rsidR="00D72634">
          <w:rPr>
            <w:iCs/>
          </w:rPr>
          <w:t xml:space="preserve">incident </w:t>
        </w:r>
      </w:ins>
      <w:ins w:id="209" w:author="oliver" w:date="2017-06-02T22:33:00Z">
        <w:r w:rsidR="00D72634">
          <w:rPr>
            <w:iCs/>
          </w:rPr>
          <w:t>XFEL pulse.</w:t>
        </w:r>
      </w:ins>
    </w:p>
    <w:p w14:paraId="7E5916F4" w14:textId="51F6C80A" w:rsidR="00D72634" w:rsidRDefault="00D72634">
      <w:pPr>
        <w:widowControl/>
        <w:suppressAutoHyphens w:val="0"/>
        <w:rPr>
          <w:ins w:id="210" w:author="oliver" w:date="2017-06-02T22:31:00Z"/>
          <w:iCs/>
        </w:rPr>
      </w:pPr>
      <w:ins w:id="211" w:author="oliver" w:date="2017-06-02T22:31:00Z">
        <w:r>
          <w:rPr>
            <w:iCs/>
          </w:rPr>
          <w:br w:type="page"/>
        </w:r>
      </w:ins>
    </w:p>
    <w:p w14:paraId="4B1D03E5" w14:textId="1346A890" w:rsidR="00D72634" w:rsidRDefault="00D72634" w:rsidP="00D72634">
      <w:pPr>
        <w:widowControl/>
        <w:suppressAutoHyphens w:val="0"/>
        <w:jc w:val="center"/>
        <w:rPr>
          <w:ins w:id="212" w:author="oliver" w:date="2017-06-02T22:32:00Z"/>
          <w:b/>
          <w:iCs/>
        </w:rPr>
        <w:pPrChange w:id="213" w:author="oliver" w:date="2017-06-02T22:32:00Z">
          <w:pPr>
            <w:widowControl/>
            <w:suppressAutoHyphens w:val="0"/>
            <w:jc w:val="both"/>
          </w:pPr>
        </w:pPrChange>
      </w:pPr>
      <w:ins w:id="214" w:author="oliver" w:date="2017-06-02T22:31:00Z">
        <w:r w:rsidRPr="00D72634">
          <w:rPr>
            <w:iCs/>
          </w:rPr>
          <w:drawing>
            <wp:inline distT="0" distB="0" distL="0" distR="0" wp14:anchorId="53E524A5" wp14:editId="18BBB44C">
              <wp:extent cx="3386666" cy="2347039"/>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86666" cy="2347039"/>
                      </a:xfrm>
                      <a:prstGeom prst="rect">
                        <a:avLst/>
                      </a:prstGeom>
                    </pic:spPr>
                  </pic:pic>
                </a:graphicData>
              </a:graphic>
            </wp:inline>
          </w:drawing>
        </w:r>
      </w:ins>
    </w:p>
    <w:p w14:paraId="42C1F171" w14:textId="66CDC1E9" w:rsidR="00D72634" w:rsidRDefault="00D72634" w:rsidP="00D72634">
      <w:pPr>
        <w:widowControl/>
        <w:suppressAutoHyphens w:val="0"/>
        <w:jc w:val="both"/>
        <w:rPr>
          <w:ins w:id="215" w:author="oliver" w:date="2017-06-02T22:32:00Z"/>
          <w:iCs/>
        </w:rPr>
      </w:pPr>
      <w:ins w:id="216" w:author="oliver" w:date="2017-06-02T22:32:00Z">
        <w:r w:rsidRPr="001A33AC">
          <w:rPr>
            <w:b/>
            <w:iCs/>
          </w:rPr>
          <w:t xml:space="preserve">Fig. </w:t>
        </w:r>
        <w:r w:rsidR="00D33A5B">
          <w:rPr>
            <w:b/>
            <w:iCs/>
          </w:rPr>
          <w:t>4</w:t>
        </w:r>
        <w:r>
          <w:rPr>
            <w:iCs/>
          </w:rPr>
          <w:t xml:space="preserve">. </w:t>
        </w:r>
        <w:r>
          <w:rPr>
            <w:iCs/>
          </w:rPr>
          <w:t>E</w:t>
        </w:r>
        <w:r>
          <w:rPr>
            <w:iCs/>
          </w:rPr>
          <w:t xml:space="preserve">volution </w:t>
        </w:r>
        <w:r>
          <w:rPr>
            <w:iCs/>
          </w:rPr>
          <w:t xml:space="preserve">of the </w:t>
        </w:r>
      </w:ins>
      <w:ins w:id="217" w:author="oliver" w:date="2017-06-02T22:33:00Z">
        <w:r>
          <w:rPr>
            <w:iCs/>
          </w:rPr>
          <w:t xml:space="preserve">mean </w:t>
        </w:r>
      </w:ins>
      <w:ins w:id="218" w:author="oliver" w:date="2017-06-02T22:32:00Z">
        <w:r>
          <w:rPr>
            <w:iCs/>
          </w:rPr>
          <w:t>charge states</w:t>
        </w:r>
      </w:ins>
      <w:ins w:id="219" w:author="oliver" w:date="2017-06-02T22:33:00Z">
        <w:r>
          <w:rPr>
            <w:iCs/>
          </w:rPr>
          <w:t xml:space="preserve"> Mg and O</w:t>
        </w:r>
      </w:ins>
      <w:ins w:id="220" w:author="oliver" w:date="2017-06-02T22:32:00Z">
        <w:r>
          <w:rPr>
            <w:iCs/>
          </w:rPr>
          <w:t xml:space="preserve"> of </w:t>
        </w:r>
        <w:r>
          <w:rPr>
            <w:iCs/>
          </w:rPr>
          <w:t xml:space="preserve">during an XFEL pulse simulated by the radiative collisional code SCFLY. The incident XFEL photon energy and flux density are 9 </w:t>
        </w:r>
        <w:proofErr w:type="spellStart"/>
        <w:r>
          <w:rPr>
            <w:iCs/>
          </w:rPr>
          <w:t>keV</w:t>
        </w:r>
        <w:proofErr w:type="spellEnd"/>
        <w:r>
          <w:rPr>
            <w:iCs/>
          </w:rPr>
          <w:t xml:space="preserve"> and 2 x 10</w:t>
        </w:r>
        <w:r>
          <w:rPr>
            <w:iCs/>
            <w:vertAlign w:val="superscript"/>
          </w:rPr>
          <w:t>4</w:t>
        </w:r>
        <w:r>
          <w:rPr>
            <w:iCs/>
            <w:vertAlign w:val="superscript"/>
          </w:rPr>
          <w:softHyphen/>
        </w:r>
        <w:r>
          <w:rPr>
            <w:iCs/>
          </w:rPr>
          <w:t xml:space="preserve"> J/cm</w:t>
        </w:r>
        <w:r>
          <w:rPr>
            <w:iCs/>
            <w:vertAlign w:val="superscript"/>
          </w:rPr>
          <w:t>2</w:t>
        </w:r>
        <w:r>
          <w:rPr>
            <w:iCs/>
          </w:rPr>
          <w:t>, respectively.</w:t>
        </w:r>
      </w:ins>
      <w:ins w:id="221" w:author="oliver" w:date="2017-06-02T22:33:00Z">
        <w:r>
          <w:rPr>
            <w:iCs/>
          </w:rPr>
          <w:t xml:space="preserve"> The dashed line represents the temporal profile of the</w:t>
        </w:r>
      </w:ins>
      <w:ins w:id="222" w:author="oliver" w:date="2017-06-02T22:34:00Z">
        <w:r>
          <w:rPr>
            <w:iCs/>
          </w:rPr>
          <w:t xml:space="preserve"> incident</w:t>
        </w:r>
      </w:ins>
      <w:ins w:id="223" w:author="oliver" w:date="2017-06-02T22:33:00Z">
        <w:r>
          <w:rPr>
            <w:iCs/>
          </w:rPr>
          <w:t xml:space="preserve"> XFEL pulse.</w:t>
        </w:r>
      </w:ins>
    </w:p>
    <w:p w14:paraId="0365199A" w14:textId="11D92ECD" w:rsidR="00D72634" w:rsidRPr="001A33AC" w:rsidRDefault="00D72634" w:rsidP="00D72634">
      <w:pPr>
        <w:widowControl/>
        <w:suppressAutoHyphens w:val="0"/>
        <w:jc w:val="center"/>
        <w:rPr>
          <w:iCs/>
        </w:rPr>
        <w:pPrChange w:id="224" w:author="oliver" w:date="2017-06-02T22:31:00Z">
          <w:pPr>
            <w:widowControl/>
            <w:suppressAutoHyphens w:val="0"/>
            <w:jc w:val="both"/>
          </w:pPr>
        </w:pPrChange>
      </w:pPr>
    </w:p>
    <w:p w14:paraId="5EAA7C77" w14:textId="5D70CC5A" w:rsidR="00EA56E3" w:rsidDel="00D33A5B" w:rsidRDefault="00743FA7" w:rsidP="00D33A5B">
      <w:pPr>
        <w:widowControl/>
        <w:suppressAutoHyphens w:val="0"/>
        <w:jc w:val="center"/>
        <w:rPr>
          <w:del w:id="225" w:author="oliver" w:date="2017-06-02T22:40:00Z"/>
          <w:iCs/>
        </w:rPr>
      </w:pPr>
      <w:r>
        <w:rPr>
          <w:iCs/>
        </w:rPr>
        <w:br w:type="page"/>
      </w:r>
    </w:p>
    <w:p w14:paraId="4D75C256" w14:textId="77777777" w:rsidR="00EA56E3" w:rsidRPr="004A41E4" w:rsidRDefault="00EA56E3" w:rsidP="00EA56E3">
      <w:pPr>
        <w:widowControl/>
        <w:suppressAutoHyphens w:val="0"/>
        <w:rPr>
          <w:iCs/>
        </w:rPr>
      </w:pPr>
    </w:p>
    <w:sectPr w:rsidR="00EA56E3" w:rsidRPr="004A41E4">
      <w:footerReference w:type="default" r:id="rId15"/>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Jerry" w:date="2017-05-30T14:33:00Z" w:initials="GTS">
    <w:p w14:paraId="333B7A6D" w14:textId="6F239DA3" w:rsidR="006A622F" w:rsidRDefault="006A622F">
      <w:pPr>
        <w:pStyle w:val="CommentText"/>
      </w:pPr>
      <w:r>
        <w:rPr>
          <w:rStyle w:val="CommentReference"/>
        </w:rPr>
        <w:annotationRef/>
      </w:r>
      <w:r>
        <w:t>Are the results robust against the choice of this threshold?</w:t>
      </w:r>
    </w:p>
  </w:comment>
  <w:comment w:id="8" w:author="Jerry" w:date="2017-05-30T14:33:00Z" w:initials="GTS">
    <w:p w14:paraId="44636E2D" w14:textId="4AD141BA" w:rsidR="006A622F" w:rsidRDefault="006A622F">
      <w:pPr>
        <w:pStyle w:val="CommentText"/>
      </w:pPr>
      <w:r>
        <w:rPr>
          <w:rStyle w:val="CommentReference"/>
        </w:rPr>
        <w:annotationRef/>
      </w:r>
      <w:r>
        <w:t>You sure this is right?  Let’s talk.</w:t>
      </w:r>
    </w:p>
  </w:comment>
  <w:comment w:id="10" w:author="Jerry" w:date="2017-05-30T14:33:00Z" w:initials="GTS">
    <w:p w14:paraId="3DEED418" w14:textId="5A0B9E7C" w:rsidR="006A622F" w:rsidRDefault="006A622F">
      <w:pPr>
        <w:pStyle w:val="CommentText"/>
      </w:pPr>
      <w:r>
        <w:rPr>
          <w:rStyle w:val="CommentReference"/>
        </w:rPr>
        <w:annotationRef/>
      </w:r>
      <w:r>
        <w:t xml:space="preserve">Why simulate 100-nm thick </w:t>
      </w:r>
      <w:proofErr w:type="spellStart"/>
      <w:r>
        <w:t>MgO</w:t>
      </w:r>
      <w:proofErr w:type="spellEnd"/>
      <w:r>
        <w:t xml:space="preserve"> if the nanoparticles are 50nm mean size?</w:t>
      </w:r>
    </w:p>
  </w:comment>
  <w:comment w:id="41" w:author="Jerry" w:date="2017-05-30T14:50:00Z" w:initials="GTS">
    <w:p w14:paraId="645BE840" w14:textId="7C09E18D" w:rsidR="00B52C2F" w:rsidRDefault="00B52C2F">
      <w:pPr>
        <w:pStyle w:val="CommentText"/>
      </w:pPr>
      <w:r>
        <w:rPr>
          <w:rStyle w:val="CommentReference"/>
        </w:rPr>
        <w:annotationRef/>
      </w:r>
      <w:r>
        <w:t>This paragraph is repeated at the bottom of the page</w:t>
      </w:r>
    </w:p>
  </w:comment>
  <w:comment w:id="112" w:author="Jerry" w:date="2017-05-30T15:11:00Z" w:initials="GTS">
    <w:p w14:paraId="2AD19834" w14:textId="446FD320" w:rsidR="008C43E7" w:rsidRDefault="008C43E7">
      <w:pPr>
        <w:pStyle w:val="CommentText"/>
      </w:pPr>
      <w:r>
        <w:rPr>
          <w:rStyle w:val="CommentReference"/>
        </w:rPr>
        <w:annotationRef/>
      </w:r>
      <w:r>
        <w:t>What figure?  Huh?  Certainly needs discussion.</w:t>
      </w:r>
    </w:p>
  </w:comment>
  <w:comment w:id="120" w:author="Jerry" w:date="2017-05-30T15:13:00Z" w:initials="GTS">
    <w:p w14:paraId="2F3573F9" w14:textId="36C4A77A" w:rsidR="008C43E7" w:rsidRDefault="008C43E7">
      <w:pPr>
        <w:pStyle w:val="CommentText"/>
      </w:pPr>
      <w:r>
        <w:rPr>
          <w:rStyle w:val="CommentReference"/>
        </w:rPr>
        <w:annotationRef/>
      </w:r>
      <w:r>
        <w:t xml:space="preserve">You are using two different ways of describing the degree of ionization.  Is this an occupancy number per electron, or an ionization per shell, or what?  In the bright-color figure you are showing </w:t>
      </w:r>
      <w:proofErr w:type="spellStart"/>
      <w:r>
        <w:t>occupany</w:t>
      </w:r>
      <w:proofErr w:type="spellEnd"/>
      <w:r>
        <w:t xml:space="preserve"> from 1 to 6 for the O 2p and Mg 2p.  What does ‘0.8’ mean on that scale?  Can you use one scale between the two figures?</w:t>
      </w:r>
    </w:p>
  </w:comment>
  <w:comment w:id="146" w:author="Jerry" w:date="2017-05-30T15:15:00Z" w:initials="GTS">
    <w:p w14:paraId="21D794DF" w14:textId="7DD8192B" w:rsidR="008C43E7" w:rsidRDefault="008C43E7">
      <w:pPr>
        <w:pStyle w:val="CommentText"/>
      </w:pPr>
      <w:r>
        <w:rPr>
          <w:rStyle w:val="CommentReference"/>
        </w:rPr>
        <w:annotationRef/>
      </w:r>
      <w:r>
        <w:t>Huh?  What does this mean?</w:t>
      </w:r>
    </w:p>
  </w:comment>
  <w:comment w:id="152" w:author="Jerry" w:date="2017-05-30T15:16:00Z" w:initials="GTS">
    <w:p w14:paraId="664A8134" w14:textId="57305744" w:rsidR="008C43E7" w:rsidRDefault="008C43E7">
      <w:pPr>
        <w:pStyle w:val="CommentText"/>
      </w:pPr>
      <w:r>
        <w:rPr>
          <w:rStyle w:val="CommentReference"/>
        </w:rPr>
        <w:annotationRef/>
      </w:r>
      <w:r>
        <w:t>Numbering?</w:t>
      </w:r>
    </w:p>
  </w:comment>
  <w:comment w:id="155" w:author="Jerry" w:date="2017-05-27T14:19:00Z" w:initials="GTS">
    <w:p w14:paraId="2E589A10" w14:textId="77777777" w:rsidR="008B03D4" w:rsidRDefault="008B03D4">
      <w:pPr>
        <w:pStyle w:val="CommentText"/>
      </w:pPr>
      <w:r>
        <w:rPr>
          <w:rStyle w:val="CommentReference"/>
        </w:rPr>
        <w:annotationRef/>
      </w:r>
      <w:r>
        <w:t>Need to put a paragraph about VASP parameters and use in the methods section II/C/</w:t>
      </w:r>
    </w:p>
  </w:comment>
  <w:comment w:id="160" w:author="Jerry" w:date="2017-05-30T15:18:00Z" w:initials="GTS">
    <w:p w14:paraId="584F53CB" w14:textId="2AEA45B4" w:rsidR="008C43E7" w:rsidRDefault="008C43E7">
      <w:pPr>
        <w:pStyle w:val="CommentText"/>
      </w:pPr>
      <w:r>
        <w:rPr>
          <w:rStyle w:val="CommentReference"/>
        </w:rPr>
        <w:annotationRef/>
      </w:r>
      <w:r>
        <w:t xml:space="preserve">See my discussion in the methods about using the band-gap or free-atom calculations as </w:t>
      </w:r>
      <w:proofErr w:type="spellStart"/>
      <w:r>
        <w:t>limitng</w:t>
      </w:r>
      <w:proofErr w:type="spellEnd"/>
      <w:r>
        <w:t xml:space="preserve"> cases.  You can make a strong case here that there isn’t a gap because of site disorder of charge state, and consequently that the IP is much lower than in the ground state.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3B7A6D" w15:done="0"/>
  <w15:commentEx w15:paraId="44636E2D" w15:done="0"/>
  <w15:commentEx w15:paraId="3DEED418" w15:done="0"/>
  <w15:commentEx w15:paraId="645BE840" w15:done="0"/>
  <w15:commentEx w15:paraId="2AD19834" w15:done="0"/>
  <w15:commentEx w15:paraId="2F3573F9" w15:done="0"/>
  <w15:commentEx w15:paraId="21D794DF" w15:done="0"/>
  <w15:commentEx w15:paraId="664A8134" w15:done="0"/>
  <w15:commentEx w15:paraId="2E589A10" w15:done="0"/>
  <w15:commentEx w15:paraId="584F53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B1CD3" w14:textId="77777777" w:rsidR="00F858AA" w:rsidRDefault="00F858AA" w:rsidP="008B03D4">
      <w:r>
        <w:separator/>
      </w:r>
    </w:p>
  </w:endnote>
  <w:endnote w:type="continuationSeparator" w:id="0">
    <w:p w14:paraId="4383319B" w14:textId="77777777" w:rsidR="00F858AA" w:rsidRDefault="00F858AA" w:rsidP="008B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70785"/>
      <w:docPartObj>
        <w:docPartGallery w:val="Page Numbers (Bottom of Page)"/>
        <w:docPartUnique/>
      </w:docPartObj>
    </w:sdtPr>
    <w:sdtEndPr>
      <w:rPr>
        <w:noProof/>
      </w:rPr>
    </w:sdtEndPr>
    <w:sdtContent>
      <w:p w14:paraId="690330E1" w14:textId="77777777" w:rsidR="008B03D4" w:rsidRDefault="008B03D4">
        <w:pPr>
          <w:pStyle w:val="Footer"/>
          <w:jc w:val="center"/>
        </w:pPr>
        <w:r>
          <w:fldChar w:fldCharType="begin"/>
        </w:r>
        <w:r>
          <w:instrText xml:space="preserve"> PAGE   \* MERGEFORMAT </w:instrText>
        </w:r>
        <w:r>
          <w:fldChar w:fldCharType="separate"/>
        </w:r>
        <w:r w:rsidR="00D33A5B">
          <w:rPr>
            <w:noProof/>
          </w:rPr>
          <w:t>17</w:t>
        </w:r>
        <w:r>
          <w:rPr>
            <w:noProof/>
          </w:rPr>
          <w:fldChar w:fldCharType="end"/>
        </w:r>
      </w:p>
    </w:sdtContent>
  </w:sdt>
  <w:p w14:paraId="3A770A58" w14:textId="77777777" w:rsidR="008B03D4" w:rsidRDefault="008B03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E2A44" w14:textId="77777777" w:rsidR="00F858AA" w:rsidRDefault="00F858AA" w:rsidP="008B03D4">
      <w:r>
        <w:separator/>
      </w:r>
    </w:p>
  </w:footnote>
  <w:footnote w:type="continuationSeparator" w:id="0">
    <w:p w14:paraId="3D5C8FE1" w14:textId="77777777" w:rsidR="00F858AA" w:rsidRDefault="00F858AA" w:rsidP="008B03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722"/>
    <w:multiLevelType w:val="multilevel"/>
    <w:tmpl w:val="55A064F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iver">
    <w15:presenceInfo w15:providerId="None" w15:userId="oli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64B"/>
    <w:rsid w:val="00027540"/>
    <w:rsid w:val="000520C5"/>
    <w:rsid w:val="00055DF9"/>
    <w:rsid w:val="00055F4F"/>
    <w:rsid w:val="00057046"/>
    <w:rsid w:val="00070899"/>
    <w:rsid w:val="00080CE7"/>
    <w:rsid w:val="000810C9"/>
    <w:rsid w:val="000828F4"/>
    <w:rsid w:val="00090C84"/>
    <w:rsid w:val="000B21F3"/>
    <w:rsid w:val="000C0B6D"/>
    <w:rsid w:val="000E6EA7"/>
    <w:rsid w:val="000F1F95"/>
    <w:rsid w:val="000F355A"/>
    <w:rsid w:val="001009D8"/>
    <w:rsid w:val="00120F0F"/>
    <w:rsid w:val="00120F1B"/>
    <w:rsid w:val="001511F1"/>
    <w:rsid w:val="001743F6"/>
    <w:rsid w:val="00181561"/>
    <w:rsid w:val="00187D6F"/>
    <w:rsid w:val="001A33AC"/>
    <w:rsid w:val="001B08E1"/>
    <w:rsid w:val="001D135C"/>
    <w:rsid w:val="001D7667"/>
    <w:rsid w:val="001E6AD1"/>
    <w:rsid w:val="001F26DC"/>
    <w:rsid w:val="001F73BE"/>
    <w:rsid w:val="00204AD9"/>
    <w:rsid w:val="002116BF"/>
    <w:rsid w:val="002308D4"/>
    <w:rsid w:val="00232163"/>
    <w:rsid w:val="00236E73"/>
    <w:rsid w:val="00237696"/>
    <w:rsid w:val="00253F9D"/>
    <w:rsid w:val="00264FEC"/>
    <w:rsid w:val="002701CD"/>
    <w:rsid w:val="00276A4C"/>
    <w:rsid w:val="00297E3A"/>
    <w:rsid w:val="002A60CB"/>
    <w:rsid w:val="002C4322"/>
    <w:rsid w:val="002C4F3B"/>
    <w:rsid w:val="002D7CE9"/>
    <w:rsid w:val="002F39EF"/>
    <w:rsid w:val="003003CA"/>
    <w:rsid w:val="00312CED"/>
    <w:rsid w:val="00343CB8"/>
    <w:rsid w:val="00380FBC"/>
    <w:rsid w:val="003A23F5"/>
    <w:rsid w:val="003A3B9A"/>
    <w:rsid w:val="003B23B0"/>
    <w:rsid w:val="003B573C"/>
    <w:rsid w:val="003B71D1"/>
    <w:rsid w:val="003C108F"/>
    <w:rsid w:val="003C4DDB"/>
    <w:rsid w:val="003E28C4"/>
    <w:rsid w:val="003F7576"/>
    <w:rsid w:val="004005C0"/>
    <w:rsid w:val="00414FCF"/>
    <w:rsid w:val="0042707A"/>
    <w:rsid w:val="00436DBE"/>
    <w:rsid w:val="00465711"/>
    <w:rsid w:val="00475E93"/>
    <w:rsid w:val="00482668"/>
    <w:rsid w:val="004959DD"/>
    <w:rsid w:val="004962FB"/>
    <w:rsid w:val="004A41E4"/>
    <w:rsid w:val="004D1B97"/>
    <w:rsid w:val="004F5035"/>
    <w:rsid w:val="0054091F"/>
    <w:rsid w:val="00554C19"/>
    <w:rsid w:val="0055503D"/>
    <w:rsid w:val="00557AC4"/>
    <w:rsid w:val="005674BE"/>
    <w:rsid w:val="005716F2"/>
    <w:rsid w:val="00576924"/>
    <w:rsid w:val="00590652"/>
    <w:rsid w:val="005A5F22"/>
    <w:rsid w:val="005D05E9"/>
    <w:rsid w:val="005E3BE8"/>
    <w:rsid w:val="005F096C"/>
    <w:rsid w:val="00605819"/>
    <w:rsid w:val="0060797A"/>
    <w:rsid w:val="00627E66"/>
    <w:rsid w:val="00653854"/>
    <w:rsid w:val="006642F3"/>
    <w:rsid w:val="00665BF4"/>
    <w:rsid w:val="00691553"/>
    <w:rsid w:val="006A1B80"/>
    <w:rsid w:val="006A622F"/>
    <w:rsid w:val="006C739A"/>
    <w:rsid w:val="006D52B9"/>
    <w:rsid w:val="00706CC1"/>
    <w:rsid w:val="00724062"/>
    <w:rsid w:val="00724D39"/>
    <w:rsid w:val="007254BF"/>
    <w:rsid w:val="00731A51"/>
    <w:rsid w:val="00743FA7"/>
    <w:rsid w:val="0075699A"/>
    <w:rsid w:val="00760827"/>
    <w:rsid w:val="0077160A"/>
    <w:rsid w:val="00771D55"/>
    <w:rsid w:val="00780041"/>
    <w:rsid w:val="00791FF6"/>
    <w:rsid w:val="007A1F09"/>
    <w:rsid w:val="007A6043"/>
    <w:rsid w:val="007B48EB"/>
    <w:rsid w:val="007B55ED"/>
    <w:rsid w:val="007D1DBF"/>
    <w:rsid w:val="007E4D0D"/>
    <w:rsid w:val="007F1781"/>
    <w:rsid w:val="008232F3"/>
    <w:rsid w:val="00823E97"/>
    <w:rsid w:val="008524CE"/>
    <w:rsid w:val="00894B15"/>
    <w:rsid w:val="008B03D4"/>
    <w:rsid w:val="008C21EC"/>
    <w:rsid w:val="008C2627"/>
    <w:rsid w:val="008C43E7"/>
    <w:rsid w:val="008C4CF6"/>
    <w:rsid w:val="008C7497"/>
    <w:rsid w:val="008C758A"/>
    <w:rsid w:val="008D7F5C"/>
    <w:rsid w:val="00916C85"/>
    <w:rsid w:val="00927A68"/>
    <w:rsid w:val="009325B3"/>
    <w:rsid w:val="00942167"/>
    <w:rsid w:val="009433DD"/>
    <w:rsid w:val="0098237D"/>
    <w:rsid w:val="009F3D0E"/>
    <w:rsid w:val="00A17766"/>
    <w:rsid w:val="00A33B21"/>
    <w:rsid w:val="00A34745"/>
    <w:rsid w:val="00A40A8B"/>
    <w:rsid w:val="00A455F5"/>
    <w:rsid w:val="00A6790F"/>
    <w:rsid w:val="00A91810"/>
    <w:rsid w:val="00AE103A"/>
    <w:rsid w:val="00AF320C"/>
    <w:rsid w:val="00B05A3E"/>
    <w:rsid w:val="00B27814"/>
    <w:rsid w:val="00B40132"/>
    <w:rsid w:val="00B454DF"/>
    <w:rsid w:val="00B47902"/>
    <w:rsid w:val="00B52C2F"/>
    <w:rsid w:val="00B55BDC"/>
    <w:rsid w:val="00BB407B"/>
    <w:rsid w:val="00BC0140"/>
    <w:rsid w:val="00BC4E21"/>
    <w:rsid w:val="00BC627F"/>
    <w:rsid w:val="00BF1E11"/>
    <w:rsid w:val="00BF3A72"/>
    <w:rsid w:val="00C154AF"/>
    <w:rsid w:val="00C17721"/>
    <w:rsid w:val="00C35732"/>
    <w:rsid w:val="00C42D1A"/>
    <w:rsid w:val="00C55FEE"/>
    <w:rsid w:val="00C60986"/>
    <w:rsid w:val="00C60ABF"/>
    <w:rsid w:val="00C71F62"/>
    <w:rsid w:val="00C755EC"/>
    <w:rsid w:val="00CB1702"/>
    <w:rsid w:val="00CB1E85"/>
    <w:rsid w:val="00CC49C1"/>
    <w:rsid w:val="00D116D4"/>
    <w:rsid w:val="00D305FB"/>
    <w:rsid w:val="00D33A5B"/>
    <w:rsid w:val="00D44749"/>
    <w:rsid w:val="00D557AA"/>
    <w:rsid w:val="00D633BF"/>
    <w:rsid w:val="00D72634"/>
    <w:rsid w:val="00D72E2D"/>
    <w:rsid w:val="00D80380"/>
    <w:rsid w:val="00D9051B"/>
    <w:rsid w:val="00D9259B"/>
    <w:rsid w:val="00D93922"/>
    <w:rsid w:val="00DA3329"/>
    <w:rsid w:val="00DC602D"/>
    <w:rsid w:val="00DC633B"/>
    <w:rsid w:val="00DE0EB4"/>
    <w:rsid w:val="00DE1956"/>
    <w:rsid w:val="00DE32FE"/>
    <w:rsid w:val="00E0364B"/>
    <w:rsid w:val="00E250CC"/>
    <w:rsid w:val="00E473D2"/>
    <w:rsid w:val="00E56C6C"/>
    <w:rsid w:val="00E77B63"/>
    <w:rsid w:val="00E85427"/>
    <w:rsid w:val="00E87854"/>
    <w:rsid w:val="00EA56E3"/>
    <w:rsid w:val="00EC515B"/>
    <w:rsid w:val="00ED6959"/>
    <w:rsid w:val="00EE7379"/>
    <w:rsid w:val="00F24249"/>
    <w:rsid w:val="00F2434E"/>
    <w:rsid w:val="00F2751F"/>
    <w:rsid w:val="00F53BED"/>
    <w:rsid w:val="00F65718"/>
    <w:rsid w:val="00F72DC0"/>
    <w:rsid w:val="00F76C7E"/>
    <w:rsid w:val="00F858AA"/>
    <w:rsid w:val="00FD73DF"/>
    <w:rsid w:val="00FE2602"/>
    <w:rsid w:val="00FE34D8"/>
    <w:rsid w:val="00FE57B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2192B3"/>
  <w15:docId w15:val="{421DEDCF-A2F5-4688-AB50-51709D8A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FC4677"/>
    <w:rPr>
      <w:rFonts w:ascii="Tahoma" w:hAnsi="Tahoma" w:cs="Mangal"/>
      <w:sz w:val="16"/>
      <w:szCs w:val="14"/>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BalloonText">
    <w:name w:val="Balloon Text"/>
    <w:basedOn w:val="Normal"/>
    <w:link w:val="BalloonTextChar"/>
    <w:uiPriority w:val="99"/>
    <w:semiHidden/>
    <w:unhideWhenUsed/>
    <w:qFormat/>
    <w:rsid w:val="00FC4677"/>
    <w:rPr>
      <w:rFonts w:ascii="Tahoma" w:hAnsi="Tahoma" w:cs="Mangal"/>
      <w:sz w:val="16"/>
      <w:szCs w:val="14"/>
    </w:rPr>
  </w:style>
  <w:style w:type="character" w:styleId="PlaceholderText">
    <w:name w:val="Placeholder Text"/>
    <w:basedOn w:val="DefaultParagraphFont"/>
    <w:uiPriority w:val="99"/>
    <w:semiHidden/>
    <w:rsid w:val="00027540"/>
    <w:rPr>
      <w:color w:val="808080"/>
    </w:rPr>
  </w:style>
  <w:style w:type="character" w:styleId="CommentReference">
    <w:name w:val="annotation reference"/>
    <w:basedOn w:val="DefaultParagraphFont"/>
    <w:uiPriority w:val="99"/>
    <w:semiHidden/>
    <w:unhideWhenUsed/>
    <w:rsid w:val="008C758A"/>
    <w:rPr>
      <w:sz w:val="16"/>
      <w:szCs w:val="16"/>
    </w:rPr>
  </w:style>
  <w:style w:type="paragraph" w:styleId="CommentText">
    <w:name w:val="annotation text"/>
    <w:basedOn w:val="Normal"/>
    <w:link w:val="CommentTextChar"/>
    <w:uiPriority w:val="99"/>
    <w:semiHidden/>
    <w:unhideWhenUsed/>
    <w:rsid w:val="008C758A"/>
    <w:rPr>
      <w:rFonts w:cs="Mangal"/>
      <w:sz w:val="20"/>
      <w:szCs w:val="18"/>
    </w:rPr>
  </w:style>
  <w:style w:type="character" w:customStyle="1" w:styleId="CommentTextChar">
    <w:name w:val="Comment Text Char"/>
    <w:basedOn w:val="DefaultParagraphFont"/>
    <w:link w:val="CommentText"/>
    <w:uiPriority w:val="99"/>
    <w:semiHidden/>
    <w:rsid w:val="008C758A"/>
    <w:rPr>
      <w:rFonts w:cs="Mangal"/>
      <w:sz w:val="20"/>
      <w:szCs w:val="18"/>
    </w:rPr>
  </w:style>
  <w:style w:type="paragraph" w:styleId="CommentSubject">
    <w:name w:val="annotation subject"/>
    <w:basedOn w:val="CommentText"/>
    <w:next w:val="CommentText"/>
    <w:link w:val="CommentSubjectChar"/>
    <w:uiPriority w:val="99"/>
    <w:semiHidden/>
    <w:unhideWhenUsed/>
    <w:rsid w:val="008C758A"/>
    <w:rPr>
      <w:b/>
      <w:bCs/>
    </w:rPr>
  </w:style>
  <w:style w:type="character" w:customStyle="1" w:styleId="CommentSubjectChar">
    <w:name w:val="Comment Subject Char"/>
    <w:basedOn w:val="CommentTextChar"/>
    <w:link w:val="CommentSubject"/>
    <w:uiPriority w:val="99"/>
    <w:semiHidden/>
    <w:rsid w:val="008C758A"/>
    <w:rPr>
      <w:rFonts w:cs="Mangal"/>
      <w:b/>
      <w:bCs/>
      <w:sz w:val="20"/>
      <w:szCs w:val="18"/>
    </w:rPr>
  </w:style>
  <w:style w:type="paragraph" w:styleId="Header">
    <w:name w:val="header"/>
    <w:basedOn w:val="Normal"/>
    <w:link w:val="HeaderChar"/>
    <w:uiPriority w:val="99"/>
    <w:unhideWhenUsed/>
    <w:rsid w:val="008B03D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B03D4"/>
    <w:rPr>
      <w:rFonts w:cs="Mangal"/>
      <w:szCs w:val="21"/>
    </w:rPr>
  </w:style>
  <w:style w:type="paragraph" w:styleId="Footer">
    <w:name w:val="footer"/>
    <w:basedOn w:val="Normal"/>
    <w:link w:val="FooterChar"/>
    <w:uiPriority w:val="99"/>
    <w:unhideWhenUsed/>
    <w:rsid w:val="008B03D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B03D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oi.org/10.1016/j.nima.2010.12.040"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1DE68-759E-4C3A-B526-F0E9EAC01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17</Pages>
  <Words>5042</Words>
  <Characters>28742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2</cp:revision>
  <cp:lastPrinted>2017-05-29T21:18:00Z</cp:lastPrinted>
  <dcterms:created xsi:type="dcterms:W3CDTF">2017-05-30T21:08:00Z</dcterms:created>
  <dcterms:modified xsi:type="dcterms:W3CDTF">2017-06-03T05:43:00Z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